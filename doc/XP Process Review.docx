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tbl>
      <w:tblPr>
        <w:tblW w:w="0" w:type="auto"/>
        <w:tblInd w:w="231" w:type="dxa"/>
        <w:tblLayout w:type="fixed"/>
        <w:tblCellMar>
          <w:top w:w="216" w:type="dxa"/>
          <w:left w:w="216" w:type="dxa"/>
          <w:bottom w:w="216" w:type="dxa"/>
          <w:right w:w="216" w:type="dxa"/>
        </w:tblCellMar>
        <w:tblLook w:val="0000" w:firstRow="0" w:lastRow="0" w:firstColumn="0" w:lastColumn="0" w:noHBand="0" w:noVBand="0"/>
      </w:tblPr>
      <w:tblGrid>
        <w:gridCol w:w="4935"/>
        <w:gridCol w:w="3669"/>
      </w:tblGrid>
      <w:tr w:rsidR="00355C5F" w14:paraId="05379B05" w14:textId="77777777">
        <w:tc>
          <w:tcPr>
            <w:tcW w:w="4935" w:type="dxa"/>
            <w:tcBorders>
              <w:bottom w:val="single" w:sz="18" w:space="0" w:color="808080"/>
              <w:right w:val="single" w:sz="18" w:space="0" w:color="808080"/>
            </w:tcBorders>
            <w:vAlign w:val="center"/>
          </w:tcPr>
          <w:p w14:paraId="032A2BBF" w14:textId="77777777" w:rsidR="00355C5F" w:rsidRDefault="00355C5F">
            <w:pPr>
              <w:pStyle w:val="NoSpacing"/>
              <w:rPr>
                <w:rFonts w:ascii="Cambria" w:hAnsi="Cambria"/>
                <w:sz w:val="76"/>
                <w:szCs w:val="72"/>
              </w:rPr>
            </w:pPr>
            <w:r>
              <w:rPr>
                <w:rFonts w:ascii="Cambria" w:hAnsi="Cambria"/>
                <w:sz w:val="76"/>
                <w:szCs w:val="72"/>
              </w:rPr>
              <w:t>XP Process Review</w:t>
            </w:r>
          </w:p>
        </w:tc>
        <w:tc>
          <w:tcPr>
            <w:tcW w:w="3669" w:type="dxa"/>
            <w:tcBorders>
              <w:left w:val="single" w:sz="18" w:space="0" w:color="808080"/>
              <w:bottom w:val="single" w:sz="18" w:space="0" w:color="808080"/>
              <w:right w:val="single" w:sz="18" w:space="0" w:color="808080"/>
            </w:tcBorders>
            <w:vAlign w:val="center"/>
          </w:tcPr>
          <w:p w14:paraId="03DCDD90" w14:textId="0F455AFD" w:rsidR="00355C5F" w:rsidRDefault="0019326D">
            <w:pPr>
              <w:pStyle w:val="NoSpacing"/>
              <w:rPr>
                <w:rFonts w:ascii="Cambria" w:hAnsi="Cambria"/>
                <w:sz w:val="36"/>
                <w:szCs w:val="36"/>
              </w:rPr>
            </w:pPr>
            <w:r>
              <w:rPr>
                <w:rFonts w:ascii="Cambria" w:hAnsi="Cambria"/>
                <w:sz w:val="36"/>
                <w:szCs w:val="36"/>
              </w:rPr>
              <w:t xml:space="preserve">September </w:t>
            </w:r>
            <w:r w:rsidR="00355C5F">
              <w:rPr>
                <w:rFonts w:ascii="Cambria" w:hAnsi="Cambria"/>
                <w:sz w:val="36"/>
                <w:szCs w:val="36"/>
              </w:rPr>
              <w:t>2</w:t>
            </w:r>
            <w:r>
              <w:rPr>
                <w:rFonts w:ascii="Cambria" w:hAnsi="Cambria"/>
                <w:sz w:val="36"/>
                <w:szCs w:val="36"/>
              </w:rPr>
              <w:t>4</w:t>
            </w:r>
          </w:p>
          <w:p w14:paraId="4B2C8002" w14:textId="72C05DB2" w:rsidR="00355C5F" w:rsidRDefault="00355C5F" w:rsidP="00355C5F">
            <w:pPr>
              <w:pStyle w:val="NoSpacing"/>
              <w:rPr>
                <w:sz w:val="128"/>
                <w:szCs w:val="128"/>
              </w:rPr>
            </w:pPr>
            <w:r>
              <w:rPr>
                <w:sz w:val="128"/>
                <w:szCs w:val="128"/>
              </w:rPr>
              <w:t>201</w:t>
            </w:r>
            <w:r w:rsidR="0019326D">
              <w:rPr>
                <w:sz w:val="128"/>
                <w:szCs w:val="128"/>
              </w:rPr>
              <w:t>1</w:t>
            </w:r>
          </w:p>
        </w:tc>
      </w:tr>
      <w:tr w:rsidR="00355C5F" w14:paraId="25E89383" w14:textId="77777777">
        <w:tc>
          <w:tcPr>
            <w:tcW w:w="4935" w:type="dxa"/>
            <w:tcBorders>
              <w:top w:val="single" w:sz="18" w:space="0" w:color="808080"/>
            </w:tcBorders>
            <w:vAlign w:val="center"/>
          </w:tcPr>
          <w:p w14:paraId="4142D241" w14:textId="58D761EF" w:rsidR="00355C5F" w:rsidRDefault="00355C5F" w:rsidP="00E34705">
            <w:pPr>
              <w:pStyle w:val="NoSpacing"/>
            </w:pPr>
            <w:r>
              <w:t xml:space="preserve">This document contains notes on Team </w:t>
            </w:r>
            <w:r w:rsidR="00E34705">
              <w:t xml:space="preserve">Sneaker's </w:t>
            </w:r>
            <w:r>
              <w:t>implementation of Extreme Programming.</w:t>
            </w:r>
          </w:p>
        </w:tc>
        <w:tc>
          <w:tcPr>
            <w:tcW w:w="3669" w:type="dxa"/>
            <w:tcBorders>
              <w:top w:val="single" w:sz="18" w:space="0" w:color="808080"/>
            </w:tcBorders>
            <w:vAlign w:val="center"/>
          </w:tcPr>
          <w:p w14:paraId="3B88CD5F" w14:textId="77777777" w:rsidR="00355C5F" w:rsidRDefault="00E34705" w:rsidP="00355C5F">
            <w:pPr>
              <w:pStyle w:val="NoSpacing"/>
              <w:rPr>
                <w:rFonts w:ascii="Cambria" w:hAnsi="Cambria"/>
                <w:sz w:val="36"/>
                <w:szCs w:val="36"/>
              </w:rPr>
            </w:pPr>
            <w:r>
              <w:rPr>
                <w:rFonts w:ascii="Cambria" w:hAnsi="Cambria"/>
                <w:sz w:val="36"/>
                <w:szCs w:val="36"/>
              </w:rPr>
              <w:t>Craig Hokanson</w:t>
            </w:r>
          </w:p>
          <w:p w14:paraId="0A3B937A" w14:textId="77777777" w:rsidR="00E34705" w:rsidRDefault="00E34705" w:rsidP="00355C5F">
            <w:pPr>
              <w:pStyle w:val="NoSpacing"/>
              <w:rPr>
                <w:rFonts w:ascii="Cambria" w:hAnsi="Cambria"/>
                <w:sz w:val="36"/>
                <w:szCs w:val="36"/>
              </w:rPr>
            </w:pPr>
            <w:r>
              <w:rPr>
                <w:rFonts w:ascii="Cambria" w:hAnsi="Cambria"/>
                <w:sz w:val="36"/>
                <w:szCs w:val="36"/>
              </w:rPr>
              <w:t>George Dean</w:t>
            </w:r>
          </w:p>
          <w:p w14:paraId="2A955A42" w14:textId="77777777" w:rsidR="00E34705" w:rsidRDefault="00E34705" w:rsidP="00355C5F">
            <w:pPr>
              <w:pStyle w:val="NoSpacing"/>
              <w:rPr>
                <w:rFonts w:ascii="Cambria" w:hAnsi="Cambria"/>
                <w:sz w:val="36"/>
                <w:szCs w:val="36"/>
              </w:rPr>
            </w:pPr>
            <w:r>
              <w:rPr>
                <w:rFonts w:ascii="Cambria" w:hAnsi="Cambria"/>
                <w:sz w:val="36"/>
                <w:szCs w:val="36"/>
              </w:rPr>
              <w:t xml:space="preserve">Jason </w:t>
            </w:r>
            <w:proofErr w:type="spellStart"/>
            <w:r>
              <w:rPr>
                <w:rFonts w:ascii="Cambria" w:hAnsi="Cambria"/>
                <w:sz w:val="36"/>
                <w:szCs w:val="36"/>
              </w:rPr>
              <w:t>Leng</w:t>
            </w:r>
            <w:proofErr w:type="spellEnd"/>
          </w:p>
          <w:p w14:paraId="3EB44C86" w14:textId="77777777" w:rsidR="00355C5F" w:rsidRDefault="00E34705">
            <w:pPr>
              <w:pStyle w:val="NoSpacing"/>
              <w:rPr>
                <w:rFonts w:ascii="Cambria" w:hAnsi="Cambria"/>
                <w:sz w:val="36"/>
                <w:szCs w:val="36"/>
              </w:rPr>
            </w:pPr>
            <w:proofErr w:type="spellStart"/>
            <w:r>
              <w:rPr>
                <w:rFonts w:ascii="Cambria" w:hAnsi="Cambria"/>
                <w:sz w:val="36"/>
                <w:szCs w:val="36"/>
              </w:rPr>
              <w:t>Sion</w:t>
            </w:r>
            <w:proofErr w:type="spellEnd"/>
            <w:r>
              <w:rPr>
                <w:rFonts w:ascii="Cambria" w:hAnsi="Cambria"/>
                <w:sz w:val="36"/>
                <w:szCs w:val="36"/>
              </w:rPr>
              <w:t xml:space="preserve"> </w:t>
            </w:r>
            <w:proofErr w:type="spellStart"/>
            <w:r>
              <w:rPr>
                <w:rFonts w:ascii="Cambria" w:hAnsi="Cambria"/>
                <w:sz w:val="36"/>
                <w:szCs w:val="36"/>
              </w:rPr>
              <w:t>Chaudhuri</w:t>
            </w:r>
            <w:proofErr w:type="spellEnd"/>
          </w:p>
        </w:tc>
      </w:tr>
    </w:tbl>
    <w:p w14:paraId="666FD278" w14:textId="77777777" w:rsidR="00355C5F" w:rsidRDefault="00355C5F">
      <w:pPr>
        <w:sectPr w:rsidR="00355C5F">
          <w:footerReference w:type="default" r:id="rId8"/>
          <w:footnotePr>
            <w:pos w:val="beneathText"/>
          </w:footnotePr>
          <w:pgSz w:w="12240" w:h="15840"/>
          <w:pgMar w:top="1440" w:right="1800" w:bottom="1440" w:left="1800" w:header="720" w:footer="720" w:gutter="0"/>
          <w:cols w:space="720"/>
          <w:formProt w:val="0"/>
          <w:docGrid w:linePitch="240" w:charSpace="32768"/>
        </w:sectPr>
      </w:pPr>
    </w:p>
    <w:p w14:paraId="6AEA232D" w14:textId="77777777" w:rsidR="00355C5F" w:rsidRDefault="00355C5F">
      <w:pPr>
        <w:pStyle w:val="Heading1"/>
        <w:jc w:val="left"/>
        <w:sectPr w:rsidR="00355C5F">
          <w:footerReference w:type="even" r:id="rId9"/>
          <w:footerReference w:type="default" r:id="rId10"/>
          <w:footerReference w:type="first" r:id="rId11"/>
          <w:footnotePr>
            <w:pos w:val="beneathText"/>
          </w:footnotePr>
          <w:pgSz w:w="12240" w:h="15840"/>
          <w:pgMar w:top="1440" w:right="1800" w:bottom="720" w:left="1800" w:header="720" w:footer="720" w:gutter="0"/>
          <w:cols w:space="720"/>
          <w:formProt w:val="0"/>
          <w:docGrid w:linePitch="240" w:charSpace="32768"/>
        </w:sectPr>
      </w:pPr>
      <w:bookmarkStart w:id="0" w:name="_Toc178324881"/>
      <w:bookmarkStart w:id="1" w:name="_Toc178325046"/>
      <w:bookmarkStart w:id="2" w:name="_Toc180139312"/>
      <w:r>
        <w:lastRenderedPageBreak/>
        <w:t>Contents</w:t>
      </w:r>
      <w:bookmarkEnd w:id="0"/>
      <w:bookmarkEnd w:id="1"/>
      <w:bookmarkEnd w:id="2"/>
    </w:p>
    <w:p w14:paraId="5CABC141" w14:textId="77777777" w:rsidR="009671FD" w:rsidRDefault="00355C5F">
      <w:pPr>
        <w:pStyle w:val="TOC1"/>
        <w:rPr>
          <w:ins w:id="3" w:author="clhokan" w:date="2011-10-13T15:33:00Z"/>
          <w:rFonts w:asciiTheme="minorHAnsi" w:eastAsiaTheme="minorEastAsia" w:hAnsiTheme="minorHAnsi" w:cstheme="minorBidi"/>
          <w:noProof/>
          <w:kern w:val="0"/>
          <w:lang w:eastAsia="ja-JP"/>
        </w:rPr>
      </w:pPr>
      <w:r>
        <w:rPr>
          <w:rFonts w:ascii="Arial" w:hAnsi="Arial" w:cs="Arial"/>
        </w:rPr>
        <w:lastRenderedPageBreak/>
        <w:fldChar w:fldCharType="begin"/>
      </w:r>
      <w:r>
        <w:rPr>
          <w:rFonts w:ascii="Arial" w:hAnsi="Arial" w:cs="Arial"/>
        </w:rPr>
        <w:instrText xml:space="preserve"> TOC \o "1-9" \h</w:instrText>
      </w:r>
      <w:r>
        <w:rPr>
          <w:rFonts w:ascii="Arial" w:hAnsi="Arial" w:cs="Arial"/>
        </w:rPr>
        <w:fldChar w:fldCharType="separate"/>
      </w:r>
      <w:ins w:id="4" w:author="clhokan" w:date="2011-10-13T15:33:00Z">
        <w:r w:rsidR="009671FD">
          <w:rPr>
            <w:noProof/>
          </w:rPr>
          <w:t>Contents</w:t>
        </w:r>
        <w:r w:rsidR="009671FD">
          <w:rPr>
            <w:noProof/>
          </w:rPr>
          <w:tab/>
        </w:r>
        <w:r w:rsidR="009671FD">
          <w:rPr>
            <w:noProof/>
          </w:rPr>
          <w:fldChar w:fldCharType="begin"/>
        </w:r>
        <w:r w:rsidR="009671FD">
          <w:rPr>
            <w:noProof/>
          </w:rPr>
          <w:instrText xml:space="preserve"> PAGEREF _Toc180139312 \h </w:instrText>
        </w:r>
        <w:r w:rsidR="009671FD">
          <w:rPr>
            <w:noProof/>
          </w:rPr>
        </w:r>
      </w:ins>
      <w:r w:rsidR="009671FD">
        <w:rPr>
          <w:noProof/>
        </w:rPr>
        <w:fldChar w:fldCharType="separate"/>
      </w:r>
      <w:ins w:id="5" w:author="clhokan" w:date="2011-10-13T15:33:00Z">
        <w:r w:rsidR="009671FD">
          <w:rPr>
            <w:noProof/>
          </w:rPr>
          <w:t>2</w:t>
        </w:r>
        <w:r w:rsidR="009671FD">
          <w:rPr>
            <w:noProof/>
          </w:rPr>
          <w:fldChar w:fldCharType="end"/>
        </w:r>
      </w:ins>
    </w:p>
    <w:p w14:paraId="4421BB32" w14:textId="77777777" w:rsidR="009671FD" w:rsidRDefault="009671FD">
      <w:pPr>
        <w:pStyle w:val="TOC1"/>
        <w:rPr>
          <w:ins w:id="6" w:author="clhokan" w:date="2011-10-13T15:33:00Z"/>
          <w:rFonts w:asciiTheme="minorHAnsi" w:eastAsiaTheme="minorEastAsia" w:hAnsiTheme="minorHAnsi" w:cstheme="minorBidi"/>
          <w:noProof/>
          <w:kern w:val="0"/>
          <w:lang w:eastAsia="ja-JP"/>
        </w:rPr>
      </w:pPr>
      <w:ins w:id="7" w:author="clhokan" w:date="2011-10-13T15:33:00Z">
        <w:r>
          <w:rPr>
            <w:noProof/>
          </w:rPr>
          <w:t>Introduction</w:t>
        </w:r>
        <w:r>
          <w:rPr>
            <w:noProof/>
          </w:rPr>
          <w:tab/>
        </w:r>
        <w:r>
          <w:rPr>
            <w:noProof/>
          </w:rPr>
          <w:fldChar w:fldCharType="begin"/>
        </w:r>
        <w:r>
          <w:rPr>
            <w:noProof/>
          </w:rPr>
          <w:instrText xml:space="preserve"> PAGEREF _Toc180139313 \h </w:instrText>
        </w:r>
        <w:r>
          <w:rPr>
            <w:noProof/>
          </w:rPr>
        </w:r>
      </w:ins>
      <w:r>
        <w:rPr>
          <w:noProof/>
        </w:rPr>
        <w:fldChar w:fldCharType="separate"/>
      </w:r>
      <w:ins w:id="8" w:author="clhokan" w:date="2011-10-13T15:33:00Z">
        <w:r>
          <w:rPr>
            <w:noProof/>
          </w:rPr>
          <w:t>3</w:t>
        </w:r>
        <w:r>
          <w:rPr>
            <w:noProof/>
          </w:rPr>
          <w:fldChar w:fldCharType="end"/>
        </w:r>
      </w:ins>
    </w:p>
    <w:p w14:paraId="5D174C2C" w14:textId="77777777" w:rsidR="009671FD" w:rsidRDefault="009671FD">
      <w:pPr>
        <w:pStyle w:val="TOC2"/>
        <w:rPr>
          <w:ins w:id="9" w:author="clhokan" w:date="2011-10-13T15:33:00Z"/>
          <w:rFonts w:asciiTheme="minorHAnsi" w:eastAsiaTheme="minorEastAsia" w:hAnsiTheme="minorHAnsi" w:cstheme="minorBidi"/>
          <w:noProof/>
          <w:kern w:val="0"/>
          <w:lang w:eastAsia="ja-JP"/>
        </w:rPr>
      </w:pPr>
      <w:ins w:id="10" w:author="clhokan" w:date="2011-10-13T15:33:00Z">
        <w:r>
          <w:rPr>
            <w:noProof/>
          </w:rPr>
          <w:t>Iteration 0 Summary</w:t>
        </w:r>
        <w:r>
          <w:rPr>
            <w:noProof/>
          </w:rPr>
          <w:tab/>
        </w:r>
        <w:r>
          <w:rPr>
            <w:noProof/>
          </w:rPr>
          <w:fldChar w:fldCharType="begin"/>
        </w:r>
        <w:r>
          <w:rPr>
            <w:noProof/>
          </w:rPr>
          <w:instrText xml:space="preserve"> PAGEREF _Toc180139314 \h </w:instrText>
        </w:r>
        <w:r>
          <w:rPr>
            <w:noProof/>
          </w:rPr>
        </w:r>
      </w:ins>
      <w:r>
        <w:rPr>
          <w:noProof/>
        </w:rPr>
        <w:fldChar w:fldCharType="separate"/>
      </w:r>
      <w:ins w:id="11" w:author="clhokan" w:date="2011-10-13T15:33:00Z">
        <w:r>
          <w:rPr>
            <w:noProof/>
          </w:rPr>
          <w:t>3</w:t>
        </w:r>
        <w:r>
          <w:rPr>
            <w:noProof/>
          </w:rPr>
          <w:fldChar w:fldCharType="end"/>
        </w:r>
      </w:ins>
    </w:p>
    <w:p w14:paraId="61D21A1C" w14:textId="77777777" w:rsidR="009671FD" w:rsidRDefault="009671FD">
      <w:pPr>
        <w:pStyle w:val="TOC2"/>
        <w:rPr>
          <w:ins w:id="12" w:author="clhokan" w:date="2011-10-13T15:33:00Z"/>
          <w:rFonts w:asciiTheme="minorHAnsi" w:eastAsiaTheme="minorEastAsia" w:hAnsiTheme="minorHAnsi" w:cstheme="minorBidi"/>
          <w:noProof/>
          <w:kern w:val="0"/>
          <w:lang w:eastAsia="ja-JP"/>
        </w:rPr>
      </w:pPr>
      <w:ins w:id="13" w:author="clhokan" w:date="2011-10-13T15:33:00Z">
        <w:r>
          <w:rPr>
            <w:noProof/>
          </w:rPr>
          <w:t>Iteration 1 Summary</w:t>
        </w:r>
        <w:r>
          <w:rPr>
            <w:noProof/>
          </w:rPr>
          <w:tab/>
        </w:r>
        <w:r>
          <w:rPr>
            <w:noProof/>
          </w:rPr>
          <w:fldChar w:fldCharType="begin"/>
        </w:r>
        <w:r>
          <w:rPr>
            <w:noProof/>
          </w:rPr>
          <w:instrText xml:space="preserve"> PAGEREF _Toc180139315 \h </w:instrText>
        </w:r>
        <w:r>
          <w:rPr>
            <w:noProof/>
          </w:rPr>
        </w:r>
      </w:ins>
      <w:r>
        <w:rPr>
          <w:noProof/>
        </w:rPr>
        <w:fldChar w:fldCharType="separate"/>
      </w:r>
      <w:ins w:id="14" w:author="clhokan" w:date="2011-10-13T15:33:00Z">
        <w:r>
          <w:rPr>
            <w:noProof/>
          </w:rPr>
          <w:t>3</w:t>
        </w:r>
        <w:r>
          <w:rPr>
            <w:noProof/>
          </w:rPr>
          <w:fldChar w:fldCharType="end"/>
        </w:r>
      </w:ins>
    </w:p>
    <w:p w14:paraId="5440941D" w14:textId="77777777" w:rsidR="009671FD" w:rsidRDefault="009671FD">
      <w:pPr>
        <w:pStyle w:val="TOC1"/>
        <w:rPr>
          <w:ins w:id="15" w:author="clhokan" w:date="2011-10-13T15:33:00Z"/>
          <w:rFonts w:asciiTheme="minorHAnsi" w:eastAsiaTheme="minorEastAsia" w:hAnsiTheme="minorHAnsi" w:cstheme="minorBidi"/>
          <w:noProof/>
          <w:kern w:val="0"/>
          <w:lang w:eastAsia="ja-JP"/>
        </w:rPr>
      </w:pPr>
      <w:ins w:id="16" w:author="clhokan" w:date="2011-10-13T15:33:00Z">
        <w:r>
          <w:rPr>
            <w:noProof/>
          </w:rPr>
          <w:t>Iteration 0 Practices</w:t>
        </w:r>
        <w:r>
          <w:rPr>
            <w:noProof/>
          </w:rPr>
          <w:tab/>
        </w:r>
        <w:r>
          <w:rPr>
            <w:noProof/>
          </w:rPr>
          <w:fldChar w:fldCharType="begin"/>
        </w:r>
        <w:r>
          <w:rPr>
            <w:noProof/>
          </w:rPr>
          <w:instrText xml:space="preserve"> PAGEREF _Toc180139316 \h </w:instrText>
        </w:r>
        <w:r>
          <w:rPr>
            <w:noProof/>
          </w:rPr>
        </w:r>
      </w:ins>
      <w:r>
        <w:rPr>
          <w:noProof/>
        </w:rPr>
        <w:fldChar w:fldCharType="separate"/>
      </w:r>
      <w:ins w:id="17" w:author="clhokan" w:date="2011-10-13T15:33:00Z">
        <w:r>
          <w:rPr>
            <w:noProof/>
          </w:rPr>
          <w:t>4</w:t>
        </w:r>
        <w:r>
          <w:rPr>
            <w:noProof/>
          </w:rPr>
          <w:fldChar w:fldCharType="end"/>
        </w:r>
      </w:ins>
    </w:p>
    <w:p w14:paraId="4C7F049C" w14:textId="77777777" w:rsidR="009671FD" w:rsidRDefault="009671FD">
      <w:pPr>
        <w:pStyle w:val="TOC2"/>
        <w:rPr>
          <w:ins w:id="18" w:author="clhokan" w:date="2011-10-13T15:33:00Z"/>
          <w:rFonts w:asciiTheme="minorHAnsi" w:eastAsiaTheme="minorEastAsia" w:hAnsiTheme="minorHAnsi" w:cstheme="minorBidi"/>
          <w:noProof/>
          <w:kern w:val="0"/>
          <w:lang w:eastAsia="ja-JP"/>
        </w:rPr>
      </w:pPr>
      <w:ins w:id="19" w:author="clhokan" w:date="2011-10-13T15:33:00Z">
        <w:r>
          <w:rPr>
            <w:noProof/>
          </w:rPr>
          <w:t>Whole Team</w:t>
        </w:r>
        <w:r>
          <w:rPr>
            <w:noProof/>
          </w:rPr>
          <w:tab/>
        </w:r>
        <w:r>
          <w:rPr>
            <w:noProof/>
          </w:rPr>
          <w:fldChar w:fldCharType="begin"/>
        </w:r>
        <w:r>
          <w:rPr>
            <w:noProof/>
          </w:rPr>
          <w:instrText xml:space="preserve"> PAGEREF _Toc180139317 \h </w:instrText>
        </w:r>
        <w:r>
          <w:rPr>
            <w:noProof/>
          </w:rPr>
        </w:r>
      </w:ins>
      <w:r>
        <w:rPr>
          <w:noProof/>
        </w:rPr>
        <w:fldChar w:fldCharType="separate"/>
      </w:r>
      <w:ins w:id="20" w:author="clhokan" w:date="2011-10-13T15:33:00Z">
        <w:r>
          <w:rPr>
            <w:noProof/>
          </w:rPr>
          <w:t>4</w:t>
        </w:r>
        <w:r>
          <w:rPr>
            <w:noProof/>
          </w:rPr>
          <w:fldChar w:fldCharType="end"/>
        </w:r>
      </w:ins>
    </w:p>
    <w:p w14:paraId="3FE0B9FA" w14:textId="77777777" w:rsidR="009671FD" w:rsidRDefault="009671FD">
      <w:pPr>
        <w:pStyle w:val="TOC2"/>
        <w:rPr>
          <w:ins w:id="21" w:author="clhokan" w:date="2011-10-13T15:33:00Z"/>
          <w:rFonts w:asciiTheme="minorHAnsi" w:eastAsiaTheme="minorEastAsia" w:hAnsiTheme="minorHAnsi" w:cstheme="minorBidi"/>
          <w:noProof/>
          <w:kern w:val="0"/>
          <w:lang w:eastAsia="ja-JP"/>
        </w:rPr>
      </w:pPr>
      <w:ins w:id="22" w:author="clhokan" w:date="2011-10-13T15:33:00Z">
        <w:r>
          <w:rPr>
            <w:noProof/>
          </w:rPr>
          <w:t>Stories</w:t>
        </w:r>
        <w:r>
          <w:rPr>
            <w:noProof/>
          </w:rPr>
          <w:tab/>
        </w:r>
        <w:r>
          <w:rPr>
            <w:noProof/>
          </w:rPr>
          <w:fldChar w:fldCharType="begin"/>
        </w:r>
        <w:r>
          <w:rPr>
            <w:noProof/>
          </w:rPr>
          <w:instrText xml:space="preserve"> PAGEREF _Toc180139318 \h </w:instrText>
        </w:r>
        <w:r>
          <w:rPr>
            <w:noProof/>
          </w:rPr>
        </w:r>
      </w:ins>
      <w:r>
        <w:rPr>
          <w:noProof/>
        </w:rPr>
        <w:fldChar w:fldCharType="separate"/>
      </w:r>
      <w:ins w:id="23" w:author="clhokan" w:date="2011-10-13T15:33:00Z">
        <w:r>
          <w:rPr>
            <w:noProof/>
          </w:rPr>
          <w:t>4</w:t>
        </w:r>
        <w:r>
          <w:rPr>
            <w:noProof/>
          </w:rPr>
          <w:fldChar w:fldCharType="end"/>
        </w:r>
      </w:ins>
    </w:p>
    <w:p w14:paraId="2B4B757A" w14:textId="77777777" w:rsidR="009671FD" w:rsidRDefault="009671FD">
      <w:pPr>
        <w:pStyle w:val="TOC2"/>
        <w:rPr>
          <w:ins w:id="24" w:author="clhokan" w:date="2011-10-13T15:33:00Z"/>
          <w:rFonts w:asciiTheme="minorHAnsi" w:eastAsiaTheme="minorEastAsia" w:hAnsiTheme="minorHAnsi" w:cstheme="minorBidi"/>
          <w:noProof/>
          <w:kern w:val="0"/>
          <w:lang w:eastAsia="ja-JP"/>
        </w:rPr>
      </w:pPr>
      <w:ins w:id="25" w:author="clhokan" w:date="2011-10-13T15:33:00Z">
        <w:r>
          <w:rPr>
            <w:noProof/>
          </w:rPr>
          <w:t>Quarterly Cycle (Release Planning)</w:t>
        </w:r>
        <w:r>
          <w:rPr>
            <w:noProof/>
          </w:rPr>
          <w:tab/>
        </w:r>
        <w:r>
          <w:rPr>
            <w:noProof/>
          </w:rPr>
          <w:fldChar w:fldCharType="begin"/>
        </w:r>
        <w:r>
          <w:rPr>
            <w:noProof/>
          </w:rPr>
          <w:instrText xml:space="preserve"> PAGEREF _Toc180139319 \h </w:instrText>
        </w:r>
        <w:r>
          <w:rPr>
            <w:noProof/>
          </w:rPr>
        </w:r>
      </w:ins>
      <w:r>
        <w:rPr>
          <w:noProof/>
        </w:rPr>
        <w:fldChar w:fldCharType="separate"/>
      </w:r>
      <w:ins w:id="26" w:author="clhokan" w:date="2011-10-13T15:33:00Z">
        <w:r>
          <w:rPr>
            <w:noProof/>
          </w:rPr>
          <w:t>5</w:t>
        </w:r>
        <w:r>
          <w:rPr>
            <w:noProof/>
          </w:rPr>
          <w:fldChar w:fldCharType="end"/>
        </w:r>
      </w:ins>
    </w:p>
    <w:p w14:paraId="08E69201" w14:textId="77777777" w:rsidR="009671FD" w:rsidRDefault="009671FD">
      <w:pPr>
        <w:pStyle w:val="TOC1"/>
        <w:rPr>
          <w:ins w:id="27" w:author="clhokan" w:date="2011-10-13T15:33:00Z"/>
          <w:rFonts w:asciiTheme="minorHAnsi" w:eastAsiaTheme="minorEastAsia" w:hAnsiTheme="minorHAnsi" w:cstheme="minorBidi"/>
          <w:noProof/>
          <w:kern w:val="0"/>
          <w:lang w:eastAsia="ja-JP"/>
        </w:rPr>
      </w:pPr>
      <w:ins w:id="28" w:author="clhokan" w:date="2011-10-13T15:33:00Z">
        <w:r>
          <w:rPr>
            <w:noProof/>
          </w:rPr>
          <w:t>Iteration 1 Practices</w:t>
        </w:r>
        <w:r>
          <w:rPr>
            <w:noProof/>
          </w:rPr>
          <w:tab/>
        </w:r>
        <w:r>
          <w:rPr>
            <w:noProof/>
          </w:rPr>
          <w:fldChar w:fldCharType="begin"/>
        </w:r>
        <w:r>
          <w:rPr>
            <w:noProof/>
          </w:rPr>
          <w:instrText xml:space="preserve"> PAGEREF _Toc180139320 \h </w:instrText>
        </w:r>
        <w:r>
          <w:rPr>
            <w:noProof/>
          </w:rPr>
        </w:r>
      </w:ins>
      <w:r>
        <w:rPr>
          <w:noProof/>
        </w:rPr>
        <w:fldChar w:fldCharType="separate"/>
      </w:r>
      <w:ins w:id="29" w:author="clhokan" w:date="2011-10-13T15:33:00Z">
        <w:r>
          <w:rPr>
            <w:noProof/>
          </w:rPr>
          <w:t>5</w:t>
        </w:r>
        <w:r>
          <w:rPr>
            <w:noProof/>
          </w:rPr>
          <w:fldChar w:fldCharType="end"/>
        </w:r>
      </w:ins>
    </w:p>
    <w:p w14:paraId="107BEB2F" w14:textId="77777777" w:rsidR="009671FD" w:rsidRDefault="009671FD">
      <w:pPr>
        <w:pStyle w:val="TOC2"/>
        <w:rPr>
          <w:ins w:id="30" w:author="clhokan" w:date="2011-10-13T15:33:00Z"/>
          <w:rFonts w:asciiTheme="minorHAnsi" w:eastAsiaTheme="minorEastAsia" w:hAnsiTheme="minorHAnsi" w:cstheme="minorBidi"/>
          <w:noProof/>
          <w:kern w:val="0"/>
          <w:lang w:eastAsia="ja-JP"/>
        </w:rPr>
      </w:pPr>
      <w:ins w:id="31" w:author="clhokan" w:date="2011-10-13T15:33:00Z">
        <w:r>
          <w:rPr>
            <w:noProof/>
          </w:rPr>
          <w:t>Informative Workspaces</w:t>
        </w:r>
        <w:r>
          <w:rPr>
            <w:noProof/>
          </w:rPr>
          <w:tab/>
        </w:r>
        <w:r>
          <w:rPr>
            <w:noProof/>
          </w:rPr>
          <w:fldChar w:fldCharType="begin"/>
        </w:r>
        <w:r>
          <w:rPr>
            <w:noProof/>
          </w:rPr>
          <w:instrText xml:space="preserve"> PAGEREF _Toc180139321 \h </w:instrText>
        </w:r>
        <w:r>
          <w:rPr>
            <w:noProof/>
          </w:rPr>
        </w:r>
      </w:ins>
      <w:r>
        <w:rPr>
          <w:noProof/>
        </w:rPr>
        <w:fldChar w:fldCharType="separate"/>
      </w:r>
      <w:ins w:id="32" w:author="clhokan" w:date="2011-10-13T15:33:00Z">
        <w:r>
          <w:rPr>
            <w:noProof/>
          </w:rPr>
          <w:t>5</w:t>
        </w:r>
        <w:r>
          <w:rPr>
            <w:noProof/>
          </w:rPr>
          <w:fldChar w:fldCharType="end"/>
        </w:r>
      </w:ins>
    </w:p>
    <w:p w14:paraId="7CFA341A" w14:textId="77777777" w:rsidR="009671FD" w:rsidRDefault="009671FD">
      <w:pPr>
        <w:pStyle w:val="TOC2"/>
        <w:rPr>
          <w:ins w:id="33" w:author="clhokan" w:date="2011-10-13T15:33:00Z"/>
          <w:rFonts w:asciiTheme="minorHAnsi" w:eastAsiaTheme="minorEastAsia" w:hAnsiTheme="minorHAnsi" w:cstheme="minorBidi"/>
          <w:noProof/>
          <w:kern w:val="0"/>
          <w:lang w:eastAsia="ja-JP"/>
        </w:rPr>
      </w:pPr>
      <w:ins w:id="34" w:author="clhokan" w:date="2011-10-13T15:33:00Z">
        <w:r>
          <w:rPr>
            <w:noProof/>
          </w:rPr>
          <w:t>Pair Programming</w:t>
        </w:r>
        <w:r>
          <w:rPr>
            <w:noProof/>
          </w:rPr>
          <w:tab/>
        </w:r>
        <w:r>
          <w:rPr>
            <w:noProof/>
          </w:rPr>
          <w:fldChar w:fldCharType="begin"/>
        </w:r>
        <w:r>
          <w:rPr>
            <w:noProof/>
          </w:rPr>
          <w:instrText xml:space="preserve"> PAGEREF _Toc180139322 \h </w:instrText>
        </w:r>
        <w:r>
          <w:rPr>
            <w:noProof/>
          </w:rPr>
        </w:r>
      </w:ins>
      <w:r>
        <w:rPr>
          <w:noProof/>
        </w:rPr>
        <w:fldChar w:fldCharType="separate"/>
      </w:r>
      <w:ins w:id="35" w:author="clhokan" w:date="2011-10-13T15:33:00Z">
        <w:r>
          <w:rPr>
            <w:noProof/>
          </w:rPr>
          <w:t>6</w:t>
        </w:r>
        <w:r>
          <w:rPr>
            <w:noProof/>
          </w:rPr>
          <w:fldChar w:fldCharType="end"/>
        </w:r>
      </w:ins>
    </w:p>
    <w:p w14:paraId="25ADB4F8" w14:textId="77777777" w:rsidR="009671FD" w:rsidRDefault="009671FD">
      <w:pPr>
        <w:pStyle w:val="TOC2"/>
        <w:rPr>
          <w:ins w:id="36" w:author="clhokan" w:date="2011-10-13T15:33:00Z"/>
          <w:rFonts w:asciiTheme="minorHAnsi" w:eastAsiaTheme="minorEastAsia" w:hAnsiTheme="minorHAnsi" w:cstheme="minorBidi"/>
          <w:noProof/>
          <w:kern w:val="0"/>
          <w:lang w:eastAsia="ja-JP"/>
        </w:rPr>
      </w:pPr>
      <w:ins w:id="37" w:author="clhokan" w:date="2011-10-13T15:33:00Z">
        <w:r>
          <w:rPr>
            <w:noProof/>
          </w:rPr>
          <w:t>Weekly Cycle</w:t>
        </w:r>
        <w:r>
          <w:rPr>
            <w:noProof/>
          </w:rPr>
          <w:tab/>
        </w:r>
        <w:r>
          <w:rPr>
            <w:noProof/>
          </w:rPr>
          <w:fldChar w:fldCharType="begin"/>
        </w:r>
        <w:r>
          <w:rPr>
            <w:noProof/>
          </w:rPr>
          <w:instrText xml:space="preserve"> PAGEREF _Toc180139323 \h </w:instrText>
        </w:r>
        <w:r>
          <w:rPr>
            <w:noProof/>
          </w:rPr>
        </w:r>
      </w:ins>
      <w:r>
        <w:rPr>
          <w:noProof/>
        </w:rPr>
        <w:fldChar w:fldCharType="separate"/>
      </w:r>
      <w:ins w:id="38" w:author="clhokan" w:date="2011-10-13T15:33:00Z">
        <w:r>
          <w:rPr>
            <w:noProof/>
          </w:rPr>
          <w:t>6</w:t>
        </w:r>
        <w:r>
          <w:rPr>
            <w:noProof/>
          </w:rPr>
          <w:fldChar w:fldCharType="end"/>
        </w:r>
      </w:ins>
    </w:p>
    <w:p w14:paraId="14045AC0" w14:textId="77777777" w:rsidR="009671FD" w:rsidRDefault="009671FD">
      <w:pPr>
        <w:pStyle w:val="TOC2"/>
        <w:rPr>
          <w:ins w:id="39" w:author="clhokan" w:date="2011-10-13T15:33:00Z"/>
          <w:rFonts w:asciiTheme="minorHAnsi" w:eastAsiaTheme="minorEastAsia" w:hAnsiTheme="minorHAnsi" w:cstheme="minorBidi"/>
          <w:noProof/>
          <w:kern w:val="0"/>
          <w:lang w:eastAsia="ja-JP"/>
        </w:rPr>
      </w:pPr>
      <w:ins w:id="40" w:author="clhokan" w:date="2011-10-13T15:33:00Z">
        <w:r>
          <w:rPr>
            <w:noProof/>
          </w:rPr>
          <w:t>Test-First Programming</w:t>
        </w:r>
        <w:r>
          <w:rPr>
            <w:noProof/>
          </w:rPr>
          <w:tab/>
        </w:r>
        <w:r>
          <w:rPr>
            <w:noProof/>
          </w:rPr>
          <w:fldChar w:fldCharType="begin"/>
        </w:r>
        <w:r>
          <w:rPr>
            <w:noProof/>
          </w:rPr>
          <w:instrText xml:space="preserve"> PAGEREF _Toc180139324 \h </w:instrText>
        </w:r>
        <w:r>
          <w:rPr>
            <w:noProof/>
          </w:rPr>
        </w:r>
      </w:ins>
      <w:r>
        <w:rPr>
          <w:noProof/>
        </w:rPr>
        <w:fldChar w:fldCharType="separate"/>
      </w:r>
      <w:ins w:id="41" w:author="clhokan" w:date="2011-10-13T15:33:00Z">
        <w:r>
          <w:rPr>
            <w:noProof/>
          </w:rPr>
          <w:t>7</w:t>
        </w:r>
        <w:r>
          <w:rPr>
            <w:noProof/>
          </w:rPr>
          <w:fldChar w:fldCharType="end"/>
        </w:r>
      </w:ins>
    </w:p>
    <w:p w14:paraId="061A2443" w14:textId="77777777" w:rsidR="009671FD" w:rsidRDefault="009671FD">
      <w:pPr>
        <w:pStyle w:val="TOC2"/>
        <w:rPr>
          <w:ins w:id="42" w:author="clhokan" w:date="2011-10-13T15:33:00Z"/>
          <w:rFonts w:asciiTheme="minorHAnsi" w:eastAsiaTheme="minorEastAsia" w:hAnsiTheme="minorHAnsi" w:cstheme="minorBidi"/>
          <w:noProof/>
          <w:kern w:val="0"/>
          <w:lang w:eastAsia="ja-JP"/>
        </w:rPr>
      </w:pPr>
      <w:ins w:id="43" w:author="clhokan" w:date="2011-10-13T15:33:00Z">
        <w:r>
          <w:rPr>
            <w:noProof/>
          </w:rPr>
          <w:t>Continuous Integration</w:t>
        </w:r>
        <w:r>
          <w:rPr>
            <w:noProof/>
          </w:rPr>
          <w:tab/>
        </w:r>
        <w:r>
          <w:rPr>
            <w:noProof/>
          </w:rPr>
          <w:fldChar w:fldCharType="begin"/>
        </w:r>
        <w:r>
          <w:rPr>
            <w:noProof/>
          </w:rPr>
          <w:instrText xml:space="preserve"> PAGEREF _Toc180139325 \h </w:instrText>
        </w:r>
        <w:r>
          <w:rPr>
            <w:noProof/>
          </w:rPr>
        </w:r>
      </w:ins>
      <w:r>
        <w:rPr>
          <w:noProof/>
        </w:rPr>
        <w:fldChar w:fldCharType="separate"/>
      </w:r>
      <w:ins w:id="44" w:author="clhokan" w:date="2011-10-13T15:33:00Z">
        <w:r>
          <w:rPr>
            <w:noProof/>
          </w:rPr>
          <w:t>7</w:t>
        </w:r>
        <w:r>
          <w:rPr>
            <w:noProof/>
          </w:rPr>
          <w:fldChar w:fldCharType="end"/>
        </w:r>
      </w:ins>
    </w:p>
    <w:p w14:paraId="33EDCDC5" w14:textId="77777777" w:rsidR="009671FD" w:rsidRDefault="009671FD">
      <w:pPr>
        <w:pStyle w:val="TOC1"/>
        <w:rPr>
          <w:ins w:id="45" w:author="clhokan" w:date="2011-10-13T15:33:00Z"/>
          <w:rFonts w:asciiTheme="minorHAnsi" w:eastAsiaTheme="minorEastAsia" w:hAnsiTheme="minorHAnsi" w:cstheme="minorBidi"/>
          <w:noProof/>
          <w:kern w:val="0"/>
          <w:lang w:eastAsia="ja-JP"/>
        </w:rPr>
      </w:pPr>
      <w:ins w:id="46" w:author="clhokan" w:date="2011-10-13T15:33:00Z">
        <w:r>
          <w:rPr>
            <w:noProof/>
          </w:rPr>
          <w:t>Iteration 2 Practices</w:t>
        </w:r>
        <w:r>
          <w:rPr>
            <w:noProof/>
          </w:rPr>
          <w:tab/>
        </w:r>
        <w:r>
          <w:rPr>
            <w:noProof/>
          </w:rPr>
          <w:fldChar w:fldCharType="begin"/>
        </w:r>
        <w:r>
          <w:rPr>
            <w:noProof/>
          </w:rPr>
          <w:instrText xml:space="preserve"> PAGEREF _Toc180139326 \h </w:instrText>
        </w:r>
        <w:r>
          <w:rPr>
            <w:noProof/>
          </w:rPr>
        </w:r>
      </w:ins>
      <w:r>
        <w:rPr>
          <w:noProof/>
        </w:rPr>
        <w:fldChar w:fldCharType="separate"/>
      </w:r>
      <w:ins w:id="47" w:author="clhokan" w:date="2011-10-13T15:33:00Z">
        <w:r>
          <w:rPr>
            <w:noProof/>
          </w:rPr>
          <w:t>7</w:t>
        </w:r>
        <w:r>
          <w:rPr>
            <w:noProof/>
          </w:rPr>
          <w:fldChar w:fldCharType="end"/>
        </w:r>
      </w:ins>
    </w:p>
    <w:p w14:paraId="44FBD795" w14:textId="77777777" w:rsidR="009671FD" w:rsidRDefault="009671FD">
      <w:pPr>
        <w:pStyle w:val="TOC2"/>
        <w:rPr>
          <w:ins w:id="48" w:author="clhokan" w:date="2011-10-13T15:33:00Z"/>
          <w:rFonts w:asciiTheme="minorHAnsi" w:eastAsiaTheme="minorEastAsia" w:hAnsiTheme="minorHAnsi" w:cstheme="minorBidi"/>
          <w:noProof/>
          <w:kern w:val="0"/>
          <w:lang w:eastAsia="ja-JP"/>
        </w:rPr>
      </w:pPr>
      <w:ins w:id="49" w:author="clhokan" w:date="2011-10-13T15:33:00Z">
        <w:r>
          <w:rPr>
            <w:noProof/>
          </w:rPr>
          <w:t>Ten-Minute Build</w:t>
        </w:r>
        <w:r>
          <w:rPr>
            <w:noProof/>
          </w:rPr>
          <w:tab/>
        </w:r>
        <w:r>
          <w:rPr>
            <w:noProof/>
          </w:rPr>
          <w:fldChar w:fldCharType="begin"/>
        </w:r>
        <w:r>
          <w:rPr>
            <w:noProof/>
          </w:rPr>
          <w:instrText xml:space="preserve"> PAGEREF _Toc180139327 \h </w:instrText>
        </w:r>
        <w:r>
          <w:rPr>
            <w:noProof/>
          </w:rPr>
        </w:r>
      </w:ins>
      <w:r>
        <w:rPr>
          <w:noProof/>
        </w:rPr>
        <w:fldChar w:fldCharType="separate"/>
      </w:r>
      <w:ins w:id="50" w:author="clhokan" w:date="2011-10-13T15:33:00Z">
        <w:r>
          <w:rPr>
            <w:noProof/>
          </w:rPr>
          <w:t>7</w:t>
        </w:r>
        <w:r>
          <w:rPr>
            <w:noProof/>
          </w:rPr>
          <w:fldChar w:fldCharType="end"/>
        </w:r>
      </w:ins>
    </w:p>
    <w:p w14:paraId="0C8A40E1" w14:textId="77777777" w:rsidR="009671FD" w:rsidRDefault="009671FD">
      <w:pPr>
        <w:pStyle w:val="TOC2"/>
        <w:rPr>
          <w:ins w:id="51" w:author="clhokan" w:date="2011-10-13T15:33:00Z"/>
          <w:rFonts w:asciiTheme="minorHAnsi" w:eastAsiaTheme="minorEastAsia" w:hAnsiTheme="minorHAnsi" w:cstheme="minorBidi"/>
          <w:noProof/>
          <w:kern w:val="0"/>
          <w:lang w:eastAsia="ja-JP"/>
        </w:rPr>
      </w:pPr>
      <w:ins w:id="52" w:author="clhokan" w:date="2011-10-13T15:33:00Z">
        <w:r>
          <w:rPr>
            <w:noProof/>
          </w:rPr>
          <w:t>Incremental Design</w:t>
        </w:r>
        <w:r>
          <w:rPr>
            <w:noProof/>
          </w:rPr>
          <w:tab/>
        </w:r>
        <w:r>
          <w:rPr>
            <w:noProof/>
          </w:rPr>
          <w:fldChar w:fldCharType="begin"/>
        </w:r>
        <w:r>
          <w:rPr>
            <w:noProof/>
          </w:rPr>
          <w:instrText xml:space="preserve"> PAGEREF _Toc180139328 \h </w:instrText>
        </w:r>
        <w:r>
          <w:rPr>
            <w:noProof/>
          </w:rPr>
        </w:r>
      </w:ins>
      <w:r>
        <w:rPr>
          <w:noProof/>
        </w:rPr>
        <w:fldChar w:fldCharType="separate"/>
      </w:r>
      <w:ins w:id="53" w:author="clhokan" w:date="2011-10-13T15:33:00Z">
        <w:r>
          <w:rPr>
            <w:noProof/>
          </w:rPr>
          <w:t>8</w:t>
        </w:r>
        <w:r>
          <w:rPr>
            <w:noProof/>
          </w:rPr>
          <w:fldChar w:fldCharType="end"/>
        </w:r>
      </w:ins>
    </w:p>
    <w:p w14:paraId="2EE7B1BC" w14:textId="77777777" w:rsidR="009671FD" w:rsidRDefault="009671FD">
      <w:pPr>
        <w:pStyle w:val="TOC2"/>
        <w:rPr>
          <w:ins w:id="54" w:author="clhokan" w:date="2011-10-13T15:33:00Z"/>
          <w:rFonts w:asciiTheme="minorHAnsi" w:eastAsiaTheme="minorEastAsia" w:hAnsiTheme="minorHAnsi" w:cstheme="minorBidi"/>
          <w:noProof/>
          <w:kern w:val="0"/>
          <w:lang w:eastAsia="ja-JP"/>
        </w:rPr>
      </w:pPr>
      <w:ins w:id="55" w:author="clhokan" w:date="2011-10-13T15:33:00Z">
        <w:r>
          <w:rPr>
            <w:noProof/>
          </w:rPr>
          <w:t>Root-Cause Analysis</w:t>
        </w:r>
        <w:r>
          <w:rPr>
            <w:noProof/>
          </w:rPr>
          <w:tab/>
        </w:r>
        <w:r>
          <w:rPr>
            <w:noProof/>
          </w:rPr>
          <w:fldChar w:fldCharType="begin"/>
        </w:r>
        <w:r>
          <w:rPr>
            <w:noProof/>
          </w:rPr>
          <w:instrText xml:space="preserve"> PAGEREF _Toc180139329 \h </w:instrText>
        </w:r>
        <w:r>
          <w:rPr>
            <w:noProof/>
          </w:rPr>
        </w:r>
      </w:ins>
      <w:r>
        <w:rPr>
          <w:noProof/>
        </w:rPr>
        <w:fldChar w:fldCharType="separate"/>
      </w:r>
      <w:ins w:id="56" w:author="clhokan" w:date="2011-10-13T15:33:00Z">
        <w:r>
          <w:rPr>
            <w:noProof/>
          </w:rPr>
          <w:t>8</w:t>
        </w:r>
        <w:r>
          <w:rPr>
            <w:noProof/>
          </w:rPr>
          <w:fldChar w:fldCharType="end"/>
        </w:r>
      </w:ins>
    </w:p>
    <w:p w14:paraId="099A4368" w14:textId="77777777" w:rsidR="009671FD" w:rsidRDefault="009671FD">
      <w:pPr>
        <w:pStyle w:val="TOC1"/>
        <w:rPr>
          <w:ins w:id="57" w:author="clhokan" w:date="2011-10-13T15:33:00Z"/>
          <w:rFonts w:asciiTheme="minorHAnsi" w:eastAsiaTheme="minorEastAsia" w:hAnsiTheme="minorHAnsi" w:cstheme="minorBidi"/>
          <w:noProof/>
          <w:kern w:val="0"/>
          <w:lang w:eastAsia="ja-JP"/>
        </w:rPr>
      </w:pPr>
      <w:ins w:id="58" w:author="clhokan" w:date="2011-10-13T15:33:00Z">
        <w:r>
          <w:rPr>
            <w:noProof/>
          </w:rPr>
          <w:t>Iteration 3 Practices</w:t>
        </w:r>
        <w:r>
          <w:rPr>
            <w:noProof/>
          </w:rPr>
          <w:tab/>
        </w:r>
        <w:r>
          <w:rPr>
            <w:noProof/>
          </w:rPr>
          <w:fldChar w:fldCharType="begin"/>
        </w:r>
        <w:r>
          <w:rPr>
            <w:noProof/>
          </w:rPr>
          <w:instrText xml:space="preserve"> PAGEREF _Toc180139330 \h </w:instrText>
        </w:r>
        <w:r>
          <w:rPr>
            <w:noProof/>
          </w:rPr>
        </w:r>
      </w:ins>
      <w:r>
        <w:rPr>
          <w:noProof/>
        </w:rPr>
        <w:fldChar w:fldCharType="separate"/>
      </w:r>
      <w:ins w:id="59" w:author="clhokan" w:date="2011-10-13T15:33:00Z">
        <w:r>
          <w:rPr>
            <w:noProof/>
          </w:rPr>
          <w:t>8</w:t>
        </w:r>
        <w:r>
          <w:rPr>
            <w:noProof/>
          </w:rPr>
          <w:fldChar w:fldCharType="end"/>
        </w:r>
      </w:ins>
    </w:p>
    <w:p w14:paraId="7E18928B" w14:textId="77777777" w:rsidR="009671FD" w:rsidRDefault="009671FD">
      <w:pPr>
        <w:pStyle w:val="TOC2"/>
        <w:rPr>
          <w:ins w:id="60" w:author="clhokan" w:date="2011-10-13T15:33:00Z"/>
          <w:rFonts w:asciiTheme="minorHAnsi" w:eastAsiaTheme="minorEastAsia" w:hAnsiTheme="minorHAnsi" w:cstheme="minorBidi"/>
          <w:noProof/>
          <w:kern w:val="0"/>
          <w:lang w:eastAsia="ja-JP"/>
        </w:rPr>
      </w:pPr>
      <w:ins w:id="61" w:author="clhokan" w:date="2011-10-13T15:33:00Z">
        <w:r>
          <w:rPr>
            <w:noProof/>
          </w:rPr>
          <w:t>Shared Code</w:t>
        </w:r>
        <w:r>
          <w:rPr>
            <w:noProof/>
          </w:rPr>
          <w:tab/>
        </w:r>
        <w:r>
          <w:rPr>
            <w:noProof/>
          </w:rPr>
          <w:fldChar w:fldCharType="begin"/>
        </w:r>
        <w:r>
          <w:rPr>
            <w:noProof/>
          </w:rPr>
          <w:instrText xml:space="preserve"> PAGEREF _Toc180139331 \h </w:instrText>
        </w:r>
        <w:r>
          <w:rPr>
            <w:noProof/>
          </w:rPr>
        </w:r>
      </w:ins>
      <w:r>
        <w:rPr>
          <w:noProof/>
        </w:rPr>
        <w:fldChar w:fldCharType="separate"/>
      </w:r>
      <w:ins w:id="62" w:author="clhokan" w:date="2011-10-13T15:33:00Z">
        <w:r>
          <w:rPr>
            <w:noProof/>
          </w:rPr>
          <w:t>8</w:t>
        </w:r>
        <w:r>
          <w:rPr>
            <w:noProof/>
          </w:rPr>
          <w:fldChar w:fldCharType="end"/>
        </w:r>
      </w:ins>
    </w:p>
    <w:p w14:paraId="0FBACD51" w14:textId="77777777" w:rsidR="009671FD" w:rsidRDefault="009671FD">
      <w:pPr>
        <w:pStyle w:val="TOC2"/>
        <w:rPr>
          <w:ins w:id="63" w:author="clhokan" w:date="2011-10-13T15:33:00Z"/>
          <w:rFonts w:asciiTheme="minorHAnsi" w:eastAsiaTheme="minorEastAsia" w:hAnsiTheme="minorHAnsi" w:cstheme="minorBidi"/>
          <w:noProof/>
          <w:kern w:val="0"/>
          <w:lang w:eastAsia="ja-JP"/>
        </w:rPr>
      </w:pPr>
      <w:ins w:id="64" w:author="clhokan" w:date="2011-10-13T15:33:00Z">
        <w:r>
          <w:rPr>
            <w:noProof/>
          </w:rPr>
          <w:t>Sit Together</w:t>
        </w:r>
        <w:r>
          <w:rPr>
            <w:noProof/>
          </w:rPr>
          <w:tab/>
        </w:r>
        <w:r>
          <w:rPr>
            <w:noProof/>
          </w:rPr>
          <w:fldChar w:fldCharType="begin"/>
        </w:r>
        <w:r>
          <w:rPr>
            <w:noProof/>
          </w:rPr>
          <w:instrText xml:space="preserve"> PAGEREF _Toc180139332 \h </w:instrText>
        </w:r>
        <w:r>
          <w:rPr>
            <w:noProof/>
          </w:rPr>
        </w:r>
      </w:ins>
      <w:r>
        <w:rPr>
          <w:noProof/>
        </w:rPr>
        <w:fldChar w:fldCharType="separate"/>
      </w:r>
      <w:ins w:id="65" w:author="clhokan" w:date="2011-10-13T15:33:00Z">
        <w:r>
          <w:rPr>
            <w:noProof/>
          </w:rPr>
          <w:t>8</w:t>
        </w:r>
        <w:r>
          <w:rPr>
            <w:noProof/>
          </w:rPr>
          <w:fldChar w:fldCharType="end"/>
        </w:r>
      </w:ins>
    </w:p>
    <w:p w14:paraId="0C6368C8" w14:textId="77777777" w:rsidR="009671FD" w:rsidRDefault="009671FD">
      <w:pPr>
        <w:pStyle w:val="TOC2"/>
        <w:rPr>
          <w:ins w:id="66" w:author="clhokan" w:date="2011-10-13T15:33:00Z"/>
          <w:rFonts w:asciiTheme="minorHAnsi" w:eastAsiaTheme="minorEastAsia" w:hAnsiTheme="minorHAnsi" w:cstheme="minorBidi"/>
          <w:noProof/>
          <w:kern w:val="0"/>
          <w:lang w:eastAsia="ja-JP"/>
        </w:rPr>
      </w:pPr>
      <w:ins w:id="67" w:author="clhokan" w:date="2011-10-13T15:33:00Z">
        <w:r>
          <w:rPr>
            <w:noProof/>
          </w:rPr>
          <w:t>Slack</w:t>
        </w:r>
        <w:r>
          <w:rPr>
            <w:noProof/>
          </w:rPr>
          <w:tab/>
        </w:r>
        <w:r>
          <w:rPr>
            <w:noProof/>
          </w:rPr>
          <w:fldChar w:fldCharType="begin"/>
        </w:r>
        <w:r>
          <w:rPr>
            <w:noProof/>
          </w:rPr>
          <w:instrText xml:space="preserve"> PAGEREF _Toc180139333 \h </w:instrText>
        </w:r>
        <w:r>
          <w:rPr>
            <w:noProof/>
          </w:rPr>
        </w:r>
      </w:ins>
      <w:r>
        <w:rPr>
          <w:noProof/>
        </w:rPr>
        <w:fldChar w:fldCharType="separate"/>
      </w:r>
      <w:ins w:id="68" w:author="clhokan" w:date="2011-10-13T15:33:00Z">
        <w:r>
          <w:rPr>
            <w:noProof/>
          </w:rPr>
          <w:t>8</w:t>
        </w:r>
        <w:r>
          <w:rPr>
            <w:noProof/>
          </w:rPr>
          <w:fldChar w:fldCharType="end"/>
        </w:r>
      </w:ins>
    </w:p>
    <w:p w14:paraId="5CB777A7" w14:textId="77777777" w:rsidR="009671FD" w:rsidRDefault="009671FD">
      <w:pPr>
        <w:pStyle w:val="TOC2"/>
        <w:rPr>
          <w:ins w:id="69" w:author="clhokan" w:date="2011-10-13T15:33:00Z"/>
          <w:rFonts w:asciiTheme="minorHAnsi" w:eastAsiaTheme="minorEastAsia" w:hAnsiTheme="minorHAnsi" w:cstheme="minorBidi"/>
          <w:noProof/>
          <w:kern w:val="0"/>
          <w:lang w:eastAsia="ja-JP"/>
        </w:rPr>
      </w:pPr>
      <w:ins w:id="70" w:author="clhokan" w:date="2011-10-13T15:33:00Z">
        <w:r>
          <w:rPr>
            <w:noProof/>
          </w:rPr>
          <w:t>Energized Work</w:t>
        </w:r>
        <w:r>
          <w:rPr>
            <w:noProof/>
          </w:rPr>
          <w:tab/>
        </w:r>
        <w:r>
          <w:rPr>
            <w:noProof/>
          </w:rPr>
          <w:fldChar w:fldCharType="begin"/>
        </w:r>
        <w:r>
          <w:rPr>
            <w:noProof/>
          </w:rPr>
          <w:instrText xml:space="preserve"> PAGEREF _Toc180139334 \h </w:instrText>
        </w:r>
        <w:r>
          <w:rPr>
            <w:noProof/>
          </w:rPr>
        </w:r>
      </w:ins>
      <w:r>
        <w:rPr>
          <w:noProof/>
        </w:rPr>
        <w:fldChar w:fldCharType="separate"/>
      </w:r>
      <w:ins w:id="71" w:author="clhokan" w:date="2011-10-13T15:33:00Z">
        <w:r>
          <w:rPr>
            <w:noProof/>
          </w:rPr>
          <w:t>8</w:t>
        </w:r>
        <w:r>
          <w:rPr>
            <w:noProof/>
          </w:rPr>
          <w:fldChar w:fldCharType="end"/>
        </w:r>
      </w:ins>
    </w:p>
    <w:p w14:paraId="40720011" w14:textId="55FBB741" w:rsidR="0019326D" w:rsidDel="009671FD" w:rsidRDefault="0019326D">
      <w:pPr>
        <w:pStyle w:val="TOC1"/>
        <w:rPr>
          <w:del w:id="72" w:author="clhokan" w:date="2011-10-13T15:33:00Z"/>
          <w:rFonts w:asciiTheme="minorHAnsi" w:eastAsiaTheme="minorEastAsia" w:hAnsiTheme="minorHAnsi" w:cstheme="minorBidi"/>
          <w:noProof/>
          <w:kern w:val="0"/>
          <w:lang w:eastAsia="ja-JP"/>
        </w:rPr>
      </w:pPr>
    </w:p>
    <w:p w14:paraId="70795F7E" w14:textId="77777777" w:rsidR="0019326D" w:rsidDel="009671FD" w:rsidRDefault="0019326D">
      <w:pPr>
        <w:pStyle w:val="TOC1"/>
        <w:rPr>
          <w:del w:id="73" w:author="clhokan" w:date="2011-10-13T15:33:00Z"/>
          <w:rFonts w:asciiTheme="minorHAnsi" w:eastAsiaTheme="minorEastAsia" w:hAnsiTheme="minorHAnsi" w:cstheme="minorBidi"/>
          <w:noProof/>
          <w:kern w:val="0"/>
          <w:lang w:eastAsia="ja-JP"/>
        </w:rPr>
      </w:pPr>
      <w:del w:id="74" w:author="clhokan" w:date="2011-10-13T15:33:00Z">
        <w:r w:rsidDel="009671FD">
          <w:rPr>
            <w:noProof/>
          </w:rPr>
          <w:delText>Introduction</w:delText>
        </w:r>
        <w:r w:rsidDel="009671FD">
          <w:rPr>
            <w:noProof/>
          </w:rPr>
          <w:tab/>
        </w:r>
        <w:r w:rsidR="0029218E" w:rsidDel="009671FD">
          <w:rPr>
            <w:noProof/>
          </w:rPr>
          <w:delText>3</w:delText>
        </w:r>
      </w:del>
    </w:p>
    <w:p w14:paraId="7B51645F" w14:textId="77777777" w:rsidR="0019326D" w:rsidDel="009671FD" w:rsidRDefault="0019326D">
      <w:pPr>
        <w:pStyle w:val="TOC2"/>
        <w:rPr>
          <w:del w:id="75" w:author="clhokan" w:date="2011-10-13T15:33:00Z"/>
          <w:rFonts w:asciiTheme="minorHAnsi" w:eastAsiaTheme="minorEastAsia" w:hAnsiTheme="minorHAnsi" w:cstheme="minorBidi"/>
          <w:noProof/>
          <w:kern w:val="0"/>
          <w:lang w:eastAsia="ja-JP"/>
        </w:rPr>
      </w:pPr>
      <w:del w:id="76" w:author="clhokan" w:date="2011-10-13T15:33:00Z">
        <w:r w:rsidDel="009671FD">
          <w:rPr>
            <w:noProof/>
          </w:rPr>
          <w:delText>Iteration 0 Summary</w:delText>
        </w:r>
        <w:r w:rsidDel="009671FD">
          <w:rPr>
            <w:noProof/>
          </w:rPr>
          <w:tab/>
        </w:r>
        <w:r w:rsidR="0029218E" w:rsidDel="009671FD">
          <w:rPr>
            <w:noProof/>
          </w:rPr>
          <w:delText>3</w:delText>
        </w:r>
      </w:del>
    </w:p>
    <w:p w14:paraId="7C849D99" w14:textId="77777777" w:rsidR="0019326D" w:rsidDel="009671FD" w:rsidRDefault="0019326D">
      <w:pPr>
        <w:pStyle w:val="TOC1"/>
        <w:rPr>
          <w:del w:id="77" w:author="clhokan" w:date="2011-10-13T15:33:00Z"/>
          <w:rFonts w:asciiTheme="minorHAnsi" w:eastAsiaTheme="minorEastAsia" w:hAnsiTheme="minorHAnsi" w:cstheme="minorBidi"/>
          <w:noProof/>
          <w:kern w:val="0"/>
          <w:lang w:eastAsia="ja-JP"/>
        </w:rPr>
      </w:pPr>
      <w:del w:id="78" w:author="clhokan" w:date="2011-10-13T15:33:00Z">
        <w:r w:rsidDel="009671FD">
          <w:rPr>
            <w:noProof/>
          </w:rPr>
          <w:delText>Iteration 0 Practices</w:delText>
        </w:r>
        <w:r w:rsidDel="009671FD">
          <w:rPr>
            <w:noProof/>
          </w:rPr>
          <w:tab/>
        </w:r>
        <w:r w:rsidR="0029218E" w:rsidDel="009671FD">
          <w:rPr>
            <w:noProof/>
          </w:rPr>
          <w:delText>3</w:delText>
        </w:r>
      </w:del>
    </w:p>
    <w:p w14:paraId="069EF7FD" w14:textId="77777777" w:rsidR="0019326D" w:rsidDel="009671FD" w:rsidRDefault="0019326D">
      <w:pPr>
        <w:pStyle w:val="TOC2"/>
        <w:rPr>
          <w:del w:id="79" w:author="clhokan" w:date="2011-10-13T15:33:00Z"/>
          <w:rFonts w:asciiTheme="minorHAnsi" w:eastAsiaTheme="minorEastAsia" w:hAnsiTheme="minorHAnsi" w:cstheme="minorBidi"/>
          <w:noProof/>
          <w:kern w:val="0"/>
          <w:lang w:eastAsia="ja-JP"/>
        </w:rPr>
      </w:pPr>
      <w:del w:id="80" w:author="clhokan" w:date="2011-10-13T15:33:00Z">
        <w:r w:rsidDel="009671FD">
          <w:rPr>
            <w:noProof/>
          </w:rPr>
          <w:delText>Whole Team</w:delText>
        </w:r>
        <w:r w:rsidDel="009671FD">
          <w:rPr>
            <w:noProof/>
          </w:rPr>
          <w:tab/>
        </w:r>
        <w:r w:rsidR="0029218E" w:rsidDel="009671FD">
          <w:rPr>
            <w:noProof/>
          </w:rPr>
          <w:delText>3</w:delText>
        </w:r>
      </w:del>
    </w:p>
    <w:p w14:paraId="1B9C4CB3" w14:textId="77777777" w:rsidR="0019326D" w:rsidDel="009671FD" w:rsidRDefault="0019326D">
      <w:pPr>
        <w:pStyle w:val="TOC2"/>
        <w:rPr>
          <w:del w:id="81" w:author="clhokan" w:date="2011-10-13T15:33:00Z"/>
          <w:rFonts w:asciiTheme="minorHAnsi" w:eastAsiaTheme="minorEastAsia" w:hAnsiTheme="minorHAnsi" w:cstheme="minorBidi"/>
          <w:noProof/>
          <w:kern w:val="0"/>
          <w:lang w:eastAsia="ja-JP"/>
        </w:rPr>
      </w:pPr>
      <w:del w:id="82" w:author="clhokan" w:date="2011-10-13T15:33:00Z">
        <w:r w:rsidDel="009671FD">
          <w:rPr>
            <w:noProof/>
          </w:rPr>
          <w:delText>Stories</w:delText>
        </w:r>
        <w:r w:rsidDel="009671FD">
          <w:rPr>
            <w:noProof/>
          </w:rPr>
          <w:tab/>
        </w:r>
        <w:r w:rsidR="0029218E" w:rsidDel="009671FD">
          <w:rPr>
            <w:noProof/>
          </w:rPr>
          <w:delText>3</w:delText>
        </w:r>
      </w:del>
    </w:p>
    <w:p w14:paraId="563733CF" w14:textId="77777777" w:rsidR="0019326D" w:rsidDel="009671FD" w:rsidRDefault="0019326D">
      <w:pPr>
        <w:pStyle w:val="TOC2"/>
        <w:rPr>
          <w:del w:id="83" w:author="clhokan" w:date="2011-10-13T15:33:00Z"/>
          <w:rFonts w:asciiTheme="minorHAnsi" w:eastAsiaTheme="minorEastAsia" w:hAnsiTheme="minorHAnsi" w:cstheme="minorBidi"/>
          <w:noProof/>
          <w:kern w:val="0"/>
          <w:lang w:eastAsia="ja-JP"/>
        </w:rPr>
      </w:pPr>
      <w:del w:id="84" w:author="clhokan" w:date="2011-10-13T15:33:00Z">
        <w:r w:rsidDel="009671FD">
          <w:rPr>
            <w:noProof/>
          </w:rPr>
          <w:delText>Quarterly Cycle (Release Planning)</w:delText>
        </w:r>
        <w:r w:rsidDel="009671FD">
          <w:rPr>
            <w:noProof/>
          </w:rPr>
          <w:tab/>
        </w:r>
        <w:r w:rsidR="0029218E" w:rsidDel="009671FD">
          <w:rPr>
            <w:noProof/>
          </w:rPr>
          <w:delText>4</w:delText>
        </w:r>
      </w:del>
    </w:p>
    <w:p w14:paraId="03F1211A" w14:textId="77777777" w:rsidR="00355C5F" w:rsidRDefault="00355C5F">
      <w:pPr>
        <w:pStyle w:val="TOC1"/>
        <w:tabs>
          <w:tab w:val="clear" w:pos="9972"/>
          <w:tab w:val="right" w:leader="dot" w:pos="8640"/>
        </w:tabs>
        <w:rPr>
          <w:rFonts w:ascii="Arial" w:hAnsi="Arial" w:cs="Arial"/>
        </w:rPr>
        <w:sectPr w:rsidR="00355C5F">
          <w:footerReference w:type="even" r:id="rId12"/>
          <w:footerReference w:type="default" r:id="rId13"/>
          <w:footerReference w:type="first" r:id="rId14"/>
          <w:footnotePr>
            <w:pos w:val="beneathText"/>
          </w:footnotePr>
          <w:type w:val="continuous"/>
          <w:pgSz w:w="12240" w:h="15840"/>
          <w:pgMar w:top="1440" w:right="1800" w:bottom="720" w:left="1800" w:header="720" w:footer="720" w:gutter="0"/>
          <w:cols w:space="720"/>
          <w:docGrid w:linePitch="240" w:charSpace="32768"/>
        </w:sectPr>
      </w:pPr>
      <w:r>
        <w:rPr>
          <w:rFonts w:ascii="Arial" w:hAnsi="Arial" w:cs="Arial"/>
        </w:rPr>
        <w:fldChar w:fldCharType="end"/>
      </w:r>
    </w:p>
    <w:p w14:paraId="548F928C" w14:textId="77777777" w:rsidR="00355C5F" w:rsidRDefault="00355C5F">
      <w:pPr>
        <w:rPr>
          <w:rFonts w:ascii="Arial" w:hAnsi="Arial" w:cs="Arial"/>
        </w:rPr>
      </w:pPr>
    </w:p>
    <w:p w14:paraId="22F5F63A" w14:textId="77777777" w:rsidR="00355C5F" w:rsidRDefault="00355C5F">
      <w:pPr>
        <w:pStyle w:val="Heading1"/>
        <w:sectPr w:rsidR="00355C5F">
          <w:footerReference w:type="even" r:id="rId15"/>
          <w:footerReference w:type="default" r:id="rId16"/>
          <w:footerReference w:type="first" r:id="rId17"/>
          <w:footnotePr>
            <w:pos w:val="beneathText"/>
          </w:footnotePr>
          <w:type w:val="continuous"/>
          <w:pgSz w:w="12240" w:h="15840"/>
          <w:pgMar w:top="1440" w:right="1800" w:bottom="720" w:left="1800" w:header="720" w:footer="720" w:gutter="0"/>
          <w:cols w:space="720"/>
          <w:formProt w:val="0"/>
          <w:docGrid w:linePitch="240" w:charSpace="32768"/>
        </w:sectPr>
      </w:pPr>
    </w:p>
    <w:p w14:paraId="00DA59D9" w14:textId="77777777" w:rsidR="00355C5F" w:rsidRDefault="00355C5F">
      <w:pPr>
        <w:pStyle w:val="Heading1"/>
      </w:pPr>
      <w:bookmarkStart w:id="85" w:name="_Toc180139313"/>
      <w:r>
        <w:lastRenderedPageBreak/>
        <w:t>Introduction</w:t>
      </w:r>
      <w:bookmarkEnd w:id="85"/>
    </w:p>
    <w:p w14:paraId="53B59027" w14:textId="77777777" w:rsidR="00355C5F" w:rsidRDefault="00355C5F" w:rsidP="00355C5F">
      <w:pPr>
        <w:pStyle w:val="Heading2"/>
      </w:pPr>
      <w:bookmarkStart w:id="86" w:name="_Toc180139314"/>
      <w:r>
        <w:t>Iteration 0 Summary</w:t>
      </w:r>
      <w:bookmarkEnd w:id="86"/>
    </w:p>
    <w:p w14:paraId="77681C74" w14:textId="48EBBF8F" w:rsidR="00355C5F" w:rsidRDefault="0019326D" w:rsidP="00355C5F">
      <w:pPr>
        <w:pStyle w:val="DoubleSpaced"/>
        <w:rPr>
          <w:ins w:id="87" w:author="clhokan" w:date="2011-10-11T14:52:00Z"/>
        </w:rPr>
      </w:pPr>
      <w:r w:rsidRPr="00176311">
        <w:t xml:space="preserve">Team </w:t>
      </w:r>
      <w:r>
        <w:t>Sneakers has identified three XP primary practices that will help it become successful.  The practice of “Whole Team” helps us to collaborate effectively, thinking about each remote member.  The second practice of using “Stories” focuses our development, and helps us know what goals to accomplish.  The last XP practice “Quarterly Planning” has been effective, as we have identified the scope of this project, and the methods for achieving that.</w:t>
      </w:r>
    </w:p>
    <w:p w14:paraId="3BB3AE51" w14:textId="7CB38C74" w:rsidR="00FA71EB" w:rsidRDefault="00FA71EB" w:rsidP="00FA71EB">
      <w:pPr>
        <w:pStyle w:val="Heading2"/>
        <w:rPr>
          <w:ins w:id="88" w:author="clhokan" w:date="2011-10-11T14:52:00Z"/>
        </w:rPr>
      </w:pPr>
      <w:bookmarkStart w:id="89" w:name="_Toc180139315"/>
      <w:ins w:id="90" w:author="clhokan" w:date="2011-10-11T14:52:00Z">
        <w:r>
          <w:t>Iteration 1 Summary</w:t>
        </w:r>
        <w:bookmarkEnd w:id="89"/>
      </w:ins>
    </w:p>
    <w:p w14:paraId="6EEC1B24" w14:textId="77777777" w:rsidR="008E1FAB" w:rsidRDefault="00FA71EB" w:rsidP="00355C5F">
      <w:pPr>
        <w:pStyle w:val="DoubleSpaced"/>
        <w:rPr>
          <w:ins w:id="91" w:author="clhokan" w:date="2011-10-13T15:28:00Z"/>
        </w:rPr>
      </w:pPr>
      <w:ins w:id="92" w:author="clhokan" w:date="2011-10-11T14:52:00Z">
        <w:r w:rsidRPr="00176311">
          <w:t xml:space="preserve">Team </w:t>
        </w:r>
        <w:r>
          <w:t>Sneake</w:t>
        </w:r>
        <w:r w:rsidR="008E1FAB">
          <w:t xml:space="preserve">rs has spent a </w:t>
        </w:r>
      </w:ins>
      <w:ins w:id="93" w:author="clhokan" w:date="2011-10-13T15:25:00Z">
        <w:r w:rsidR="008E1FAB">
          <w:t>significant</w:t>
        </w:r>
      </w:ins>
      <w:ins w:id="94" w:author="clhokan" w:date="2011-10-11T14:52:00Z">
        <w:r w:rsidR="008E1FAB">
          <w:t xml:space="preserve"> amount </w:t>
        </w:r>
      </w:ins>
      <w:ins w:id="95" w:author="clhokan" w:date="2011-10-13T15:25:00Z">
        <w:r w:rsidR="008E1FAB">
          <w:t>of time trying to follow many of the</w:t>
        </w:r>
      </w:ins>
      <w:ins w:id="96" w:author="clhokan" w:date="2011-10-13T15:26:00Z">
        <w:r w:rsidR="008E1FAB">
          <w:t xml:space="preserve"> available</w:t>
        </w:r>
      </w:ins>
      <w:ins w:id="97" w:author="clhokan" w:date="2011-10-13T15:25:00Z">
        <w:r w:rsidR="008E1FAB">
          <w:t xml:space="preserve"> XP practices</w:t>
        </w:r>
      </w:ins>
      <w:ins w:id="98" w:author="clhokan" w:date="2011-10-13T15:26:00Z">
        <w:r w:rsidR="008E1FAB">
          <w:t xml:space="preserve">.  Through the course of this iteration, we have focused on </w:t>
        </w:r>
      </w:ins>
      <w:ins w:id="99" w:author="clhokan" w:date="2011-10-13T15:27:00Z">
        <w:r w:rsidR="008E1FAB">
          <w:t xml:space="preserve">creating our informative workspaces, adhering to pair programming principles, and </w:t>
        </w:r>
      </w:ins>
      <w:ins w:id="100" w:author="clhokan" w:date="2011-10-13T15:28:00Z">
        <w:r w:rsidR="008E1FAB">
          <w:t xml:space="preserve">conducting effective weekly cycle meetings.  We have had much success as we have learned more about these XP practices, and we feel more confident as a team because of them.  </w:t>
        </w:r>
      </w:ins>
    </w:p>
    <w:p w14:paraId="0193CC48" w14:textId="35F30EDF" w:rsidR="00FA71EB" w:rsidRPr="00176311" w:rsidRDefault="008E1FAB" w:rsidP="00355C5F">
      <w:pPr>
        <w:pStyle w:val="DoubleSpaced"/>
      </w:pPr>
      <w:ins w:id="101" w:author="clhokan" w:date="2011-10-13T15:28:00Z">
        <w:r>
          <w:t xml:space="preserve">Since we are not required to institute a test-first approach </w:t>
        </w:r>
      </w:ins>
      <w:ins w:id="102" w:author="clhokan" w:date="2011-10-13T15:29:00Z">
        <w:r>
          <w:t xml:space="preserve">in this iteration, we have not focused on this practice, but we have tried to follow it when possible.  The practice of creating tests has helped us as we have </w:t>
        </w:r>
      </w:ins>
      <w:ins w:id="103" w:author="clhokan" w:date="2011-10-13T15:30:00Z">
        <w:r>
          <w:t>continually</w:t>
        </w:r>
      </w:ins>
      <w:ins w:id="104" w:author="clhokan" w:date="2011-10-13T15:29:00Z">
        <w:r>
          <w:t xml:space="preserve"> integrated our code to</w:t>
        </w:r>
      </w:ins>
      <w:ins w:id="105" w:author="clhokan" w:date="2011-10-13T15:28:00Z">
        <w:r>
          <w:t xml:space="preserve"> </w:t>
        </w:r>
      </w:ins>
      <w:proofErr w:type="spellStart"/>
      <w:proofErr w:type="gramStart"/>
      <w:ins w:id="106" w:author="clhokan" w:date="2011-10-13T15:30:00Z">
        <w:r>
          <w:t>gitHub</w:t>
        </w:r>
        <w:proofErr w:type="spellEnd"/>
        <w:r>
          <w:t>,</w:t>
        </w:r>
        <w:proofErr w:type="gramEnd"/>
        <w:r>
          <w:t xml:space="preserve"> by giving us confidence that our code </w:t>
        </w:r>
      </w:ins>
      <w:ins w:id="107" w:author="clhokan" w:date="2011-10-13T15:32:00Z">
        <w:r>
          <w:t>won’t break.</w:t>
        </w:r>
      </w:ins>
      <w:ins w:id="108" w:author="clhokan" w:date="2011-10-13T15:30:00Z">
        <w:r>
          <w:t xml:space="preserve"> </w:t>
        </w:r>
      </w:ins>
    </w:p>
    <w:p w14:paraId="2B087DA2" w14:textId="77777777" w:rsidR="00355C5F" w:rsidRDefault="00355C5F">
      <w:pPr>
        <w:pStyle w:val="Heading1"/>
      </w:pPr>
      <w:bookmarkStart w:id="109" w:name="_Toc180139316"/>
      <w:r>
        <w:t>Iteration 0 Practices</w:t>
      </w:r>
      <w:bookmarkEnd w:id="109"/>
      <w:r>
        <w:t xml:space="preserve"> </w:t>
      </w:r>
    </w:p>
    <w:p w14:paraId="7FC8821F" w14:textId="77777777" w:rsidR="00355C5F" w:rsidRDefault="00355C5F" w:rsidP="00355C5F">
      <w:pPr>
        <w:pStyle w:val="Heading2"/>
        <w:spacing w:after="120"/>
      </w:pPr>
      <w:bookmarkStart w:id="110" w:name="_Toc180139317"/>
      <w:r>
        <w:t>Whole Team</w:t>
      </w:r>
      <w:bookmarkEnd w:id="110"/>
    </w:p>
    <w:p w14:paraId="4A34CA09" w14:textId="13FA8189" w:rsidR="000D3F91" w:rsidRPr="00FA71EB" w:rsidRDefault="008A639D">
      <w:pPr>
        <w:pStyle w:val="DoubleSpaced"/>
      </w:pPr>
      <w:r>
        <w:t xml:space="preserve">Initially this practice was categorized as not applicable by our team; however, through a focused review, we’ve found that with some modifications it does fit our needs.  </w:t>
      </w:r>
      <w:r w:rsidR="00E34705" w:rsidRPr="00FA71EB">
        <w:t>Team Sneakers strives to keep an attitude of sharing and openness, our having all documents up on Google docs, where anyone on the team can access them and modify them, reflects this.  We also set up a Google Calendar where we placed our availability, allowing all team members a view of the whole teams availability.  We also schedule all our pair sessions, making sure to rotate with each other so everyone pairs together throughout the week.</w:t>
      </w:r>
      <w:r w:rsidR="000D3F91" w:rsidRPr="00FA71EB">
        <w:t xml:space="preserve"> </w:t>
      </w:r>
    </w:p>
    <w:p w14:paraId="66378EF6" w14:textId="0392144D" w:rsidR="00355C5F" w:rsidRPr="00FA71EB" w:rsidRDefault="000D3F91">
      <w:pPr>
        <w:pStyle w:val="DoubleSpaced"/>
      </w:pPr>
      <w:r w:rsidRPr="00FA71EB">
        <w:t xml:space="preserve">Although each member of </w:t>
      </w:r>
      <w:r>
        <w:t>team</w:t>
      </w:r>
      <w:r w:rsidRPr="00FA71EB">
        <w:t xml:space="preserve"> Sneakers comes from a software engineering background, we currently work in different business sectors, which helps us bring different perspectives, ideas and technical expertise to the project.</w:t>
      </w:r>
    </w:p>
    <w:p w14:paraId="7C746F72" w14:textId="77777777" w:rsidR="00355C5F" w:rsidRDefault="00355C5F" w:rsidP="00355C5F">
      <w:pPr>
        <w:pStyle w:val="Heading2"/>
        <w:spacing w:after="120"/>
      </w:pPr>
      <w:bookmarkStart w:id="111" w:name="_Toc180139318"/>
      <w:r>
        <w:lastRenderedPageBreak/>
        <w:t>Stories</w:t>
      </w:r>
      <w:bookmarkEnd w:id="111"/>
    </w:p>
    <w:p w14:paraId="19E460D4" w14:textId="120F493C" w:rsidR="000D3F91" w:rsidRPr="00FA71EB" w:rsidRDefault="000D3F91">
      <w:pPr>
        <w:pStyle w:val="DoubleSpaced"/>
      </w:pPr>
      <w:r w:rsidRPr="00FA71EB">
        <w:t xml:space="preserve">Team Sneakers utilizes an online system called Pivotal Tracker for </w:t>
      </w:r>
      <w:r w:rsidR="003C1732">
        <w:t>managing</w:t>
      </w:r>
      <w:r w:rsidRPr="00FA71EB">
        <w:t xml:space="preserve"> our story cards.  This enables us to effectively and collaboratively create and modify our stories</w:t>
      </w:r>
      <w:r w:rsidR="003C1732">
        <w:t xml:space="preserve">, so they can </w:t>
      </w:r>
      <w:r w:rsidR="003C1732" w:rsidRPr="00D4715C">
        <w:t>represent a single piece of customer-visible functionality</w:t>
      </w:r>
      <w:r w:rsidRPr="00FA71EB">
        <w:t>.  With this tool, we can record the story title, description, acceptance tests, status</w:t>
      </w:r>
      <w:r w:rsidR="003C1732">
        <w:t>, type, and associated tasks.  For each story card w</w:t>
      </w:r>
      <w:r w:rsidR="003C1732" w:rsidRPr="00D4715C">
        <w:t xml:space="preserve">e have set </w:t>
      </w:r>
      <w:r w:rsidR="00863785">
        <w:t>priorities</w:t>
      </w:r>
      <w:r w:rsidR="003C1732" w:rsidRPr="00D4715C">
        <w:t>, estim</w:t>
      </w:r>
      <w:r w:rsidR="00863785">
        <w:t>ated difficulty, and performed</w:t>
      </w:r>
      <w:r w:rsidR="003C1732" w:rsidRPr="00D4715C">
        <w:t xml:space="preserve"> preliminary assignment</w:t>
      </w:r>
      <w:r w:rsidR="00863785">
        <w:t>s</w:t>
      </w:r>
      <w:r w:rsidR="003C1732" w:rsidRPr="00D4715C">
        <w:t xml:space="preserve"> </w:t>
      </w:r>
      <w:r w:rsidR="003C1732">
        <w:t xml:space="preserve">to </w:t>
      </w:r>
      <w:r w:rsidR="003C1732" w:rsidRPr="00D4715C">
        <w:t>iteration</w:t>
      </w:r>
      <w:r w:rsidR="00863785">
        <w:t>s</w:t>
      </w:r>
      <w:r w:rsidR="003C1732">
        <w:t>.</w:t>
      </w:r>
      <w:r w:rsidRPr="00FA71EB">
        <w:t xml:space="preserve"> </w:t>
      </w:r>
    </w:p>
    <w:p w14:paraId="69635498" w14:textId="0F4F53AC" w:rsidR="00355C5F" w:rsidRPr="00C72561" w:rsidRDefault="00355C5F" w:rsidP="00355C5F">
      <w:pPr>
        <w:pStyle w:val="DoubleSpaced"/>
        <w:rPr>
          <w:i/>
        </w:rPr>
      </w:pPr>
    </w:p>
    <w:p w14:paraId="22B1322C" w14:textId="77777777" w:rsidR="00355C5F" w:rsidRDefault="00355C5F" w:rsidP="00355C5F">
      <w:pPr>
        <w:pStyle w:val="Heading2"/>
        <w:spacing w:after="120"/>
      </w:pPr>
      <w:bookmarkStart w:id="112" w:name="_Toc180139319"/>
      <w:r>
        <w:t>Quarterly Cycle (Release Planning)</w:t>
      </w:r>
      <w:bookmarkEnd w:id="112"/>
    </w:p>
    <w:p w14:paraId="02DE8B7E" w14:textId="30BF2E65" w:rsidR="00355C5F" w:rsidRPr="00FA71EB" w:rsidRDefault="0051470C" w:rsidP="00355C5F">
      <w:pPr>
        <w:pStyle w:val="DoubleSpaced"/>
      </w:pPr>
      <w:r>
        <w:t>For this iteration w</w:t>
      </w:r>
      <w:r w:rsidR="00863785" w:rsidRPr="00FA71EB">
        <w:t xml:space="preserve">e have </w:t>
      </w:r>
      <w:r>
        <w:t xml:space="preserve">worked </w:t>
      </w:r>
      <w:r w:rsidR="00863785" w:rsidRPr="00FA71EB">
        <w:t>towards a</w:t>
      </w:r>
      <w:r>
        <w:t xml:space="preserve"> successful quarter in three ways.</w:t>
      </w:r>
      <w:r w:rsidR="00863785" w:rsidRPr="00FA71EB">
        <w:t xml:space="preserve">  First, we have </w:t>
      </w:r>
      <w:r>
        <w:t>written</w:t>
      </w:r>
      <w:r w:rsidR="00863785" w:rsidRPr="00FA71EB">
        <w:t xml:space="preserve"> stories that </w:t>
      </w:r>
      <w:r>
        <w:t>will guide and focus our development during the upcoming quarter</w:t>
      </w:r>
      <w:r w:rsidR="00863785" w:rsidRPr="00FA71EB">
        <w:t xml:space="preserve">.  Second, we </w:t>
      </w:r>
      <w:r>
        <w:t>identified</w:t>
      </w:r>
      <w:r w:rsidR="00863785" w:rsidRPr="00FA71EB">
        <w:t xml:space="preserve"> </w:t>
      </w:r>
      <w:r>
        <w:t xml:space="preserve">a subset of the </w:t>
      </w:r>
      <w:r w:rsidR="00863785" w:rsidRPr="00FA71EB">
        <w:t xml:space="preserve">Extreme Programming </w:t>
      </w:r>
      <w:r w:rsidRPr="00863785">
        <w:t>practice</w:t>
      </w:r>
      <w:r>
        <w:t>s, which if followed, would help us be an effective team</w:t>
      </w:r>
      <w:r w:rsidR="00863785" w:rsidRPr="00FA71EB">
        <w:t xml:space="preserve">.  </w:t>
      </w:r>
      <w:r>
        <w:t>In doing that, w</w:t>
      </w:r>
      <w:r w:rsidR="00863785" w:rsidRPr="00FA71EB">
        <w:t xml:space="preserve">e looked at which </w:t>
      </w:r>
      <w:r w:rsidR="008A639D">
        <w:t>practices</w:t>
      </w:r>
      <w:r>
        <w:t xml:space="preserve"> would</w:t>
      </w:r>
      <w:r w:rsidR="00863785" w:rsidRPr="00FA71EB">
        <w:t xml:space="preserve"> </w:t>
      </w:r>
      <w:r>
        <w:t>need</w:t>
      </w:r>
      <w:r w:rsidR="00863785" w:rsidRPr="00FA71EB">
        <w:t xml:space="preserve"> to</w:t>
      </w:r>
      <w:r>
        <w:t xml:space="preserve"> be modified for our</w:t>
      </w:r>
      <w:r w:rsidR="00863785" w:rsidRPr="00FA71EB">
        <w:t xml:space="preserve"> remote team.  Third, we have </w:t>
      </w:r>
      <w:r>
        <w:t>discussed</w:t>
      </w:r>
      <w:r w:rsidR="00863785" w:rsidRPr="00FA71EB">
        <w:t xml:space="preserve"> a theme for this quarter, and have talked about how to incorporate that theme into our project</w:t>
      </w:r>
      <w:r>
        <w:t xml:space="preserve"> development</w:t>
      </w:r>
      <w:r w:rsidR="00863785" w:rsidRPr="00FA71EB">
        <w:t>.</w:t>
      </w:r>
    </w:p>
    <w:p w14:paraId="2E9A1B85" w14:textId="4CD16E8A" w:rsidR="00355C5F" w:rsidRDefault="00355C5F" w:rsidP="00355C5F">
      <w:pPr>
        <w:pStyle w:val="Heading1"/>
      </w:pPr>
      <w:bookmarkStart w:id="113" w:name="_Toc180139320"/>
      <w:r>
        <w:t>Iteration 1 Practices</w:t>
      </w:r>
      <w:bookmarkEnd w:id="113"/>
    </w:p>
    <w:p w14:paraId="691E8061" w14:textId="198A90C9" w:rsidR="00355C5F" w:rsidRDefault="00355C5F" w:rsidP="00355C5F">
      <w:pPr>
        <w:pStyle w:val="Heading2"/>
        <w:spacing w:after="120"/>
      </w:pPr>
      <w:bookmarkStart w:id="114" w:name="_Toc180139321"/>
      <w:r>
        <w:t>Informative Workspaces</w:t>
      </w:r>
      <w:bookmarkEnd w:id="114"/>
    </w:p>
    <w:p w14:paraId="21D19862" w14:textId="77777777" w:rsidR="00790521" w:rsidRDefault="00355C5F" w:rsidP="00355C5F">
      <w:pPr>
        <w:pStyle w:val="DoubleSpaced"/>
        <w:rPr>
          <w:ins w:id="115" w:author="clhokan" w:date="2011-10-13T14:56:00Z"/>
        </w:rPr>
      </w:pPr>
      <w:del w:id="116" w:author="clhokan" w:date="2011-10-11T16:10:00Z">
        <w:r w:rsidRPr="007743A5" w:rsidDel="007743A5">
          <w:rPr>
            <w:rPrChange w:id="117" w:author="clhokan" w:date="2011-10-11T16:11:00Z">
              <w:rPr>
                <w:i/>
              </w:rPr>
            </w:rPrChange>
          </w:rPr>
          <w:delText>&lt;provide evidence on how the team is following this practice&gt;</w:delText>
        </w:r>
      </w:del>
      <w:ins w:id="118" w:author="clhokan" w:date="2011-10-13T14:55:00Z">
        <w:r w:rsidR="00790521" w:rsidRPr="00790521">
          <w:t xml:space="preserve">The informative workspace practice encourages the team to make our workspace about our work, so that an interested observer could take in the state of the project within about 15 seconds. Since we are a remote team, this has been a challenging practice. Our best successes come from developing virtual workspaces with Google Docs and Pivotal Tracker. In Google Docs, we are able to use a shared collection, which provides the entire team with up-to-date documents that serve as a replacement for a physical bulletin board or whiteboard. </w:t>
        </w:r>
      </w:ins>
    </w:p>
    <w:p w14:paraId="5F489B65" w14:textId="46C294FA" w:rsidR="007743A5" w:rsidRDefault="00790521" w:rsidP="00355C5F">
      <w:pPr>
        <w:pStyle w:val="DoubleSpaced"/>
        <w:rPr>
          <w:ins w:id="119" w:author="clhokan" w:date="2011-10-11T16:16:00Z"/>
        </w:rPr>
      </w:pPr>
      <w:ins w:id="120" w:author="clhokan" w:date="2011-10-13T14:55:00Z">
        <w:r w:rsidRPr="00790521">
          <w:t xml:space="preserve">Using Pivotal Tracker, we are able to make the progress on our story cards clearly visible, so that anyone who glanced at the screen would immediately gain a clear understanding of the state of the project. We also meet at </w:t>
        </w:r>
        <w:proofErr w:type="spellStart"/>
        <w:r w:rsidRPr="00790521">
          <w:t>Sion's</w:t>
        </w:r>
        <w:proofErr w:type="spellEnd"/>
        <w:r w:rsidRPr="00790521">
          <w:t xml:space="preserve"> once a week for 4 hours. There we are able to create temporary informative workspaces through the use o</w:t>
        </w:r>
        <w:r>
          <w:t>f a w</w:t>
        </w:r>
        <w:r w:rsidR="006921EC">
          <w:t>hiteboard and</w:t>
        </w:r>
        <w:r>
          <w:t xml:space="preserve"> big screen</w:t>
        </w:r>
      </w:ins>
      <w:ins w:id="121" w:author="clhokan" w:date="2011-10-11T16:17:00Z">
        <w:r w:rsidR="00D372AD">
          <w:t xml:space="preserve">. </w:t>
        </w:r>
      </w:ins>
    </w:p>
    <w:p w14:paraId="522FE985" w14:textId="53636818" w:rsidR="00355C5F" w:rsidRPr="007743A5" w:rsidDel="00D372AD" w:rsidRDefault="00355C5F" w:rsidP="00355C5F">
      <w:pPr>
        <w:pStyle w:val="DoubleSpaced"/>
        <w:rPr>
          <w:del w:id="122" w:author="clhokan" w:date="2011-10-11T16:19:00Z"/>
          <w:rPrChange w:id="123" w:author="clhokan" w:date="2011-10-11T16:11:00Z">
            <w:rPr>
              <w:del w:id="124" w:author="clhokan" w:date="2011-10-11T16:19:00Z"/>
              <w:i/>
            </w:rPr>
          </w:rPrChange>
        </w:rPr>
      </w:pPr>
    </w:p>
    <w:p w14:paraId="131E7CD2" w14:textId="6CBFBA37" w:rsidR="00355C5F" w:rsidRDefault="00355C5F" w:rsidP="00355C5F">
      <w:pPr>
        <w:pStyle w:val="Heading2"/>
        <w:spacing w:after="120"/>
      </w:pPr>
      <w:bookmarkStart w:id="125" w:name="_Toc180139322"/>
      <w:r>
        <w:t>Pair Programming</w:t>
      </w:r>
      <w:bookmarkEnd w:id="125"/>
    </w:p>
    <w:p w14:paraId="2B53B1AA" w14:textId="33096816" w:rsidR="00790521" w:rsidRPr="00790521" w:rsidRDefault="00355C5F" w:rsidP="00790521">
      <w:pPr>
        <w:pStyle w:val="DoubleSpaced"/>
        <w:rPr>
          <w:ins w:id="126" w:author="clhokan" w:date="2011-10-13T14:57:00Z"/>
          <w:rPrChange w:id="127" w:author="clhokan" w:date="2011-10-13T14:58:00Z">
            <w:rPr>
              <w:ins w:id="128" w:author="clhokan" w:date="2011-10-13T14:57:00Z"/>
              <w:i/>
              <w:iCs/>
            </w:rPr>
          </w:rPrChange>
        </w:rPr>
      </w:pPr>
      <w:del w:id="129" w:author="clhokan" w:date="2011-10-11T16:19:00Z">
        <w:r w:rsidRPr="00790521" w:rsidDel="00D372AD">
          <w:rPr>
            <w:rPrChange w:id="130" w:author="clhokan" w:date="2011-10-13T14:58:00Z">
              <w:rPr>
                <w:i/>
              </w:rPr>
            </w:rPrChange>
          </w:rPr>
          <w:delText>&lt;provide evidence on how the team is following this practice&gt;</w:delText>
        </w:r>
      </w:del>
      <w:ins w:id="131" w:author="clhokan" w:date="2011-10-13T14:57:00Z">
        <w:r w:rsidR="00790521" w:rsidRPr="00790521">
          <w:rPr>
            <w:rPrChange w:id="132" w:author="clhokan" w:date="2011-10-13T14:58:00Z">
              <w:rPr>
                <w:i/>
                <w:iCs/>
              </w:rPr>
            </w:rPrChange>
          </w:rPr>
          <w:t xml:space="preserve">Pair programming is one of the key practices that we use.  This </w:t>
        </w:r>
        <w:r w:rsidR="00790521" w:rsidRPr="00790521">
          <w:t>benefits</w:t>
        </w:r>
        <w:r w:rsidR="00790521" w:rsidRPr="00790521">
          <w:rPr>
            <w:rPrChange w:id="133" w:author="clhokan" w:date="2011-10-13T14:58:00Z">
              <w:rPr>
                <w:i/>
                <w:iCs/>
              </w:rPr>
            </w:rPrChange>
          </w:rPr>
          <w:t xml:space="preserve"> out team greatly, as it enables each team member to become familiar with the entire project, and increase</w:t>
        </w:r>
      </w:ins>
      <w:ins w:id="134" w:author="clhokan" w:date="2011-10-13T14:59:00Z">
        <w:r w:rsidR="00FD3456">
          <w:t>s</w:t>
        </w:r>
      </w:ins>
      <w:ins w:id="135" w:author="clhokan" w:date="2011-10-13T14:57:00Z">
        <w:r w:rsidR="00790521" w:rsidRPr="00790521">
          <w:rPr>
            <w:rPrChange w:id="136" w:author="clhokan" w:date="2011-10-13T14:58:00Z">
              <w:rPr>
                <w:i/>
                <w:iCs/>
              </w:rPr>
            </w:rPrChange>
          </w:rPr>
          <w:t xml:space="preserve"> his individual knowledge about a specific topic.  We have set up a “pair session” calendar, where we have outlined all of our pair sessions, so we know who will be pairing with whom for any given day.  </w:t>
        </w:r>
      </w:ins>
    </w:p>
    <w:p w14:paraId="13A72E2D" w14:textId="76897F79" w:rsidR="00355C5F" w:rsidRPr="00790521" w:rsidRDefault="00790521" w:rsidP="00790521">
      <w:pPr>
        <w:pStyle w:val="DoubleSpaced"/>
        <w:rPr>
          <w:rPrChange w:id="137" w:author="clhokan" w:date="2011-10-13T14:58:00Z">
            <w:rPr>
              <w:i/>
            </w:rPr>
          </w:rPrChange>
        </w:rPr>
      </w:pPr>
      <w:ins w:id="138" w:author="clhokan" w:date="2011-10-13T14:57:00Z">
        <w:r w:rsidRPr="00790521">
          <w:rPr>
            <w:rPrChange w:id="139" w:author="clhokan" w:date="2011-10-13T14:58:00Z">
              <w:rPr>
                <w:i/>
              </w:rPr>
            </w:rPrChange>
          </w:rPr>
          <w:t xml:space="preserve">Since we are a remote team, we are largely unable to sit at the same physical machine; despite this, we have followed the spirit of this practice entirely. We have employed remote collaboration tools such as </w:t>
        </w:r>
        <w:proofErr w:type="spellStart"/>
        <w:r w:rsidRPr="00790521">
          <w:rPr>
            <w:rPrChange w:id="140" w:author="clhokan" w:date="2011-10-13T14:58:00Z">
              <w:rPr>
                <w:i/>
              </w:rPr>
            </w:rPrChange>
          </w:rPr>
          <w:t>TeamViewer</w:t>
        </w:r>
        <w:proofErr w:type="spellEnd"/>
        <w:r w:rsidRPr="00790521">
          <w:rPr>
            <w:rPrChange w:id="141" w:author="clhokan" w:date="2011-10-13T14:58:00Z">
              <w:rPr>
                <w:i/>
              </w:rPr>
            </w:rPrChange>
          </w:rPr>
          <w:t>, Adobe Connect, Skype, and Google Voice to simulate the experience of sitting together at a single machine. We have written every single line of our product</w:t>
        </w:r>
        <w:r w:rsidRPr="00790521">
          <w:t>ion code using pair programming</w:t>
        </w:r>
      </w:ins>
      <w:ins w:id="142" w:author="clhokan" w:date="2011-10-11T16:20:00Z">
        <w:r w:rsidR="00D372AD" w:rsidRPr="00790521">
          <w:rPr>
            <w:rPrChange w:id="143" w:author="clhokan" w:date="2011-10-13T14:58:00Z">
              <w:rPr>
                <w:i/>
              </w:rPr>
            </w:rPrChange>
          </w:rPr>
          <w:t>.</w:t>
        </w:r>
      </w:ins>
    </w:p>
    <w:p w14:paraId="0FA33C6F" w14:textId="74C516D0" w:rsidR="00355C5F" w:rsidRDefault="00355C5F" w:rsidP="00355C5F">
      <w:pPr>
        <w:pStyle w:val="Heading2"/>
        <w:spacing w:after="120"/>
      </w:pPr>
      <w:bookmarkStart w:id="144" w:name="_Toc180139323"/>
      <w:r>
        <w:t>Weekly Cycle</w:t>
      </w:r>
      <w:bookmarkEnd w:id="144"/>
      <w:r>
        <w:t xml:space="preserve"> </w:t>
      </w:r>
    </w:p>
    <w:p w14:paraId="0373D8B0" w14:textId="7443049E" w:rsidR="00FD3456" w:rsidRPr="00FD3456" w:rsidRDefault="00FD3456" w:rsidP="00FD3456">
      <w:pPr>
        <w:pStyle w:val="DoubleSpaced"/>
        <w:rPr>
          <w:ins w:id="145" w:author="clhokan" w:date="2011-10-13T15:11:00Z"/>
          <w:rPrChange w:id="146" w:author="clhokan" w:date="2011-10-13T15:11:00Z">
            <w:rPr>
              <w:ins w:id="147" w:author="clhokan" w:date="2011-10-13T15:11:00Z"/>
              <w:rFonts w:ascii="Arial" w:eastAsia="Times New Roman" w:hAnsi="Arial" w:cs="Arial"/>
              <w:color w:val="181818"/>
              <w:kern w:val="0"/>
              <w:sz w:val="26"/>
              <w:szCs w:val="26"/>
              <w:lang w:eastAsia="en-US"/>
            </w:rPr>
          </w:rPrChange>
        </w:rPr>
        <w:pPrChange w:id="148" w:author="clhokan" w:date="2011-10-13T15:11:00Z">
          <w:pPr>
            <w:widowControl w:val="0"/>
            <w:suppressAutoHyphens w:val="0"/>
            <w:autoSpaceDE w:val="0"/>
            <w:autoSpaceDN w:val="0"/>
            <w:adjustRightInd w:val="0"/>
            <w:jc w:val="left"/>
          </w:pPr>
        </w:pPrChange>
      </w:pPr>
      <w:ins w:id="149" w:author="clhokan" w:date="2011-10-13T15:11:00Z">
        <w:r w:rsidRPr="00FD3456">
          <w:rPr>
            <w:rPrChange w:id="150" w:author="clhokan" w:date="2011-10-13T15:11:00Z">
              <w:rPr>
                <w:rFonts w:ascii="Arial" w:eastAsia="Times New Roman" w:hAnsi="Arial" w:cs="Arial"/>
                <w:color w:val="181818"/>
                <w:kern w:val="0"/>
                <w:sz w:val="26"/>
                <w:szCs w:val="26"/>
                <w:lang w:eastAsia="en-US"/>
              </w:rPr>
            </w:rPrChange>
          </w:rPr>
          <w:t xml:space="preserve">The Extreme Programming practice of weekly cycle states that work should be planned a week at a time. We </w:t>
        </w:r>
        <w:r w:rsidRPr="00FD3456">
          <w:t>follow</w:t>
        </w:r>
        <w:r w:rsidRPr="00FD3456">
          <w:rPr>
            <w:rPrChange w:id="151" w:author="clhokan" w:date="2011-10-13T15:11:00Z">
              <w:rPr>
                <w:rFonts w:ascii="Arial" w:eastAsia="Times New Roman" w:hAnsi="Arial" w:cs="Arial"/>
                <w:color w:val="181818"/>
                <w:kern w:val="0"/>
                <w:sz w:val="26"/>
                <w:szCs w:val="26"/>
                <w:lang w:eastAsia="en-US"/>
              </w:rPr>
            </w:rPrChange>
          </w:rPr>
          <w:t xml:space="preserve"> this process by beginning each week with a planning and reflection meeting.</w:t>
        </w:r>
      </w:ins>
    </w:p>
    <w:p w14:paraId="297ED3D4" w14:textId="53290836" w:rsidR="00FD3456" w:rsidRPr="00FD3456" w:rsidRDefault="00FD3456" w:rsidP="00FD3456">
      <w:pPr>
        <w:pStyle w:val="DoubleSpaced"/>
        <w:rPr>
          <w:ins w:id="152" w:author="clhokan" w:date="2011-10-13T15:11:00Z"/>
          <w:rPrChange w:id="153" w:author="clhokan" w:date="2011-10-13T15:11:00Z">
            <w:rPr>
              <w:ins w:id="154" w:author="clhokan" w:date="2011-10-13T15:11:00Z"/>
              <w:rFonts w:ascii="Arial" w:eastAsia="Times New Roman" w:hAnsi="Arial" w:cs="Arial"/>
              <w:color w:val="181818"/>
              <w:kern w:val="0"/>
              <w:sz w:val="26"/>
              <w:szCs w:val="26"/>
              <w:lang w:eastAsia="en-US"/>
            </w:rPr>
          </w:rPrChange>
        </w:rPr>
        <w:pPrChange w:id="155" w:author="clhokan" w:date="2011-10-13T15:11:00Z">
          <w:pPr>
            <w:widowControl w:val="0"/>
            <w:suppressAutoHyphens w:val="0"/>
            <w:autoSpaceDE w:val="0"/>
            <w:autoSpaceDN w:val="0"/>
            <w:adjustRightInd w:val="0"/>
            <w:jc w:val="left"/>
          </w:pPr>
        </w:pPrChange>
      </w:pPr>
      <w:ins w:id="156" w:author="clhokan" w:date="2011-10-13T15:11:00Z">
        <w:r w:rsidRPr="00FD3456">
          <w:rPr>
            <w:rPrChange w:id="157" w:author="clhokan" w:date="2011-10-13T15:11:00Z">
              <w:rPr>
                <w:rFonts w:ascii="Arial" w:eastAsia="Times New Roman" w:hAnsi="Arial" w:cs="Arial"/>
                <w:color w:val="181818"/>
                <w:kern w:val="0"/>
                <w:sz w:val="26"/>
                <w:szCs w:val="26"/>
                <w:lang w:eastAsia="en-US"/>
              </w:rPr>
            </w:rPrChange>
          </w:rPr>
          <w:t>We begin this meeting with reflection. We review story cards that were completed during the past week and compare our actual progress with our expected progress; we use this information to calculate the team velocity. Then, we seek to identify what went well and what could be improved for the future.</w:t>
        </w:r>
      </w:ins>
    </w:p>
    <w:p w14:paraId="045217C3" w14:textId="23662BB1" w:rsidR="00355C5F" w:rsidRPr="00FD3456" w:rsidRDefault="00FD3456" w:rsidP="00355C5F">
      <w:pPr>
        <w:pStyle w:val="DoubleSpaced"/>
        <w:rPr>
          <w:rPrChange w:id="158" w:author="clhokan" w:date="2011-10-13T15:11:00Z">
            <w:rPr>
              <w:i/>
            </w:rPr>
          </w:rPrChange>
        </w:rPr>
      </w:pPr>
      <w:ins w:id="159" w:author="clhokan" w:date="2011-10-13T15:11:00Z">
        <w:r w:rsidRPr="00FD3456">
          <w:rPr>
            <w:rPrChange w:id="160" w:author="clhokan" w:date="2011-10-13T15:11:00Z">
              <w:rPr>
                <w:rFonts w:ascii="Arial" w:eastAsia="Times New Roman" w:hAnsi="Arial" w:cs="Arial"/>
                <w:color w:val="181818"/>
                <w:kern w:val="0"/>
                <w:sz w:val="26"/>
                <w:szCs w:val="26"/>
                <w:lang w:eastAsia="en-US"/>
              </w:rPr>
            </w:rPrChange>
          </w:rPr>
          <w:t>Next, we plan for the upcoming week. We discuss the results of the pair sessions and resolve any remaining questions. Then, we discuss the status of the deliverables and identify plans for future pairings. Finally, we identify action items for individuals to take on during the coming week.</w:t>
        </w:r>
      </w:ins>
      <w:del w:id="161" w:author="clhokan" w:date="2011-10-11T16:23:00Z">
        <w:r w:rsidR="00355C5F" w:rsidRPr="00FD3456" w:rsidDel="00D372AD">
          <w:rPr>
            <w:rPrChange w:id="162" w:author="clhokan" w:date="2011-10-13T15:11:00Z">
              <w:rPr>
                <w:i/>
              </w:rPr>
            </w:rPrChange>
          </w:rPr>
          <w:delText>&lt;provide evidence on how the team is following this practice&gt;</w:delText>
        </w:r>
      </w:del>
    </w:p>
    <w:p w14:paraId="5C665879" w14:textId="6383B3A2" w:rsidR="00355C5F" w:rsidRDefault="00355C5F" w:rsidP="00355C5F">
      <w:pPr>
        <w:pStyle w:val="Heading2"/>
        <w:spacing w:after="120"/>
      </w:pPr>
      <w:bookmarkStart w:id="163" w:name="_Toc180139324"/>
      <w:r>
        <w:t>Test-First Programming</w:t>
      </w:r>
      <w:bookmarkEnd w:id="163"/>
    </w:p>
    <w:p w14:paraId="32759DA2" w14:textId="3AAA05DC" w:rsidR="00216980" w:rsidRPr="00216980" w:rsidRDefault="00216980" w:rsidP="00216980">
      <w:pPr>
        <w:pStyle w:val="DoubleSpaced"/>
        <w:rPr>
          <w:ins w:id="164" w:author="clhokan" w:date="2011-10-13T15:14:00Z"/>
          <w:rPrChange w:id="165" w:author="clhokan" w:date="2011-10-13T15:15:00Z">
            <w:rPr>
              <w:ins w:id="166" w:author="clhokan" w:date="2011-10-13T15:14:00Z"/>
              <w:rFonts w:ascii="Times" w:eastAsia="Times New Roman" w:hAnsi="Times"/>
              <w:kern w:val="0"/>
              <w:sz w:val="20"/>
              <w:szCs w:val="20"/>
              <w:lang w:eastAsia="en-US"/>
            </w:rPr>
          </w:rPrChange>
        </w:rPr>
        <w:pPrChange w:id="167" w:author="clhokan" w:date="2011-10-13T15:15:00Z">
          <w:pPr>
            <w:suppressAutoHyphens w:val="0"/>
            <w:jc w:val="left"/>
          </w:pPr>
        </w:pPrChange>
      </w:pPr>
      <w:ins w:id="168" w:author="clhokan" w:date="2011-10-13T15:14:00Z">
        <w:r w:rsidRPr="00216980">
          <w:rPr>
            <w:rPrChange w:id="169" w:author="clhokan" w:date="2011-10-13T15:15:00Z">
              <w:rPr>
                <w:rFonts w:ascii="Arial" w:eastAsia="Times New Roman" w:hAnsi="Arial" w:cs="Arial"/>
                <w:color w:val="202020"/>
                <w:kern w:val="0"/>
                <w:sz w:val="20"/>
                <w:szCs w:val="20"/>
                <w:shd w:val="clear" w:color="auto" w:fill="FFFFFF"/>
                <w:lang w:eastAsia="en-US"/>
              </w:rPr>
            </w:rPrChange>
          </w:rPr>
          <w:t>The practice of test-first programming encourages programmers to write automated tests before production code; in this way, the failing test becomes the motivation for development. Since test-first programming is not a formal requirement until the second half of the semester, our team has not been strict about it and we do not have complete code coverage. However, we have developed a substantial portion of our codebase using test-first programming, and we are becoming much more familiar with the workflow over time.</w:t>
        </w:r>
      </w:ins>
    </w:p>
    <w:p w14:paraId="5D5D027B" w14:textId="2EF28BAE" w:rsidR="00355C5F" w:rsidRPr="00C72561" w:rsidRDefault="00355C5F" w:rsidP="00355C5F">
      <w:pPr>
        <w:pStyle w:val="DoubleSpaced"/>
        <w:rPr>
          <w:i/>
        </w:rPr>
      </w:pPr>
      <w:del w:id="170" w:author="clhokan" w:date="2011-10-11T16:27:00Z">
        <w:r w:rsidRPr="00C72561" w:rsidDel="00D372AD">
          <w:rPr>
            <w:i/>
          </w:rPr>
          <w:delText>&lt;provide evidence</w:delText>
        </w:r>
        <w:r w:rsidDel="00D372AD">
          <w:rPr>
            <w:i/>
          </w:rPr>
          <w:delText xml:space="preserve"> on how the team is following this practice</w:delText>
        </w:r>
        <w:r w:rsidRPr="00C72561" w:rsidDel="00D372AD">
          <w:rPr>
            <w:i/>
          </w:rPr>
          <w:delText>&gt;</w:delText>
        </w:r>
      </w:del>
    </w:p>
    <w:p w14:paraId="5435116F" w14:textId="01ADE05E" w:rsidR="00355C5F" w:rsidRDefault="00355C5F" w:rsidP="00355C5F">
      <w:pPr>
        <w:pStyle w:val="Heading2"/>
        <w:spacing w:after="120"/>
      </w:pPr>
      <w:bookmarkStart w:id="171" w:name="_Toc180139325"/>
      <w:r>
        <w:t>Continuous Integration</w:t>
      </w:r>
      <w:bookmarkEnd w:id="171"/>
    </w:p>
    <w:p w14:paraId="08F8A9E4" w14:textId="77777777" w:rsidR="008E1FAB" w:rsidRDefault="005B388B" w:rsidP="00355C5F">
      <w:pPr>
        <w:pStyle w:val="DoubleSpaced"/>
        <w:rPr>
          <w:ins w:id="172" w:author="clhokan" w:date="2011-10-13T15:24:00Z"/>
        </w:rPr>
      </w:pPr>
      <w:ins w:id="173" w:author="clhokan" w:date="2011-10-11T16:42:00Z">
        <w:r w:rsidRPr="00216980">
          <w:rPr>
            <w:rPrChange w:id="174" w:author="clhokan" w:date="2011-10-13T15:21:00Z">
              <w:rPr>
                <w:i/>
              </w:rPr>
            </w:rPrChange>
          </w:rPr>
          <w:t>We believe</w:t>
        </w:r>
      </w:ins>
      <w:ins w:id="175" w:author="clhokan" w:date="2011-10-11T16:43:00Z">
        <w:r w:rsidRPr="00216980">
          <w:rPr>
            <w:rPrChange w:id="176" w:author="clhokan" w:date="2011-10-13T15:21:00Z">
              <w:rPr>
                <w:i/>
              </w:rPr>
            </w:rPrChange>
          </w:rPr>
          <w:t>,</w:t>
        </w:r>
      </w:ins>
      <w:ins w:id="177" w:author="clhokan" w:date="2011-10-11T16:42:00Z">
        <w:r w:rsidRPr="00216980">
          <w:rPr>
            <w:rPrChange w:id="178" w:author="clhokan" w:date="2011-10-13T15:21:00Z">
              <w:rPr>
                <w:i/>
              </w:rPr>
            </w:rPrChange>
          </w:rPr>
          <w:t xml:space="preserve"> that by running our tests often and</w:t>
        </w:r>
      </w:ins>
      <w:ins w:id="179" w:author="clhokan" w:date="2011-10-13T15:21:00Z">
        <w:r w:rsidR="00216980">
          <w:t xml:space="preserve"> frequently</w:t>
        </w:r>
      </w:ins>
      <w:ins w:id="180" w:author="clhokan" w:date="2011-10-11T16:42:00Z">
        <w:r w:rsidRPr="00216980">
          <w:rPr>
            <w:rPrChange w:id="181" w:author="clhokan" w:date="2011-10-13T15:21:00Z">
              <w:rPr>
                <w:i/>
              </w:rPr>
            </w:rPrChange>
          </w:rPr>
          <w:t xml:space="preserve"> checking code in, we will mitigate any kind of problems that might arise.   Our goal has been to </w:t>
        </w:r>
      </w:ins>
      <w:ins w:id="182" w:author="clhokan" w:date="2011-10-11T16:43:00Z">
        <w:r w:rsidRPr="00216980">
          <w:rPr>
            <w:rPrChange w:id="183" w:author="clhokan" w:date="2011-10-13T15:21:00Z">
              <w:rPr>
                <w:i/>
              </w:rPr>
            </w:rPrChange>
          </w:rPr>
          <w:t>fully check in all code after a block of pair programming time</w:t>
        </w:r>
      </w:ins>
      <w:ins w:id="184" w:author="clhokan" w:date="2011-10-13T15:19:00Z">
        <w:r w:rsidR="00216980" w:rsidRPr="00216980">
          <w:rPr>
            <w:rPrChange w:id="185" w:author="clhokan" w:date="2011-10-13T15:21:00Z">
              <w:rPr>
                <w:i/>
              </w:rPr>
            </w:rPrChange>
          </w:rPr>
          <w:t>, with frequent local commits in between</w:t>
        </w:r>
      </w:ins>
      <w:ins w:id="186" w:author="clhokan" w:date="2011-10-11T16:43:00Z">
        <w:r w:rsidRPr="00216980">
          <w:rPr>
            <w:rPrChange w:id="187" w:author="clhokan" w:date="2011-10-13T15:21:00Z">
              <w:rPr>
                <w:i/>
              </w:rPr>
            </w:rPrChange>
          </w:rPr>
          <w:t>.  This ensure</w:t>
        </w:r>
      </w:ins>
      <w:ins w:id="188" w:author="clhokan" w:date="2011-10-13T15:22:00Z">
        <w:r w:rsidR="00216980">
          <w:t>s</w:t>
        </w:r>
      </w:ins>
      <w:ins w:id="189" w:author="clhokan" w:date="2011-10-11T16:43:00Z">
        <w:r w:rsidRPr="00216980">
          <w:rPr>
            <w:rPrChange w:id="190" w:author="clhokan" w:date="2011-10-13T15:21:00Z">
              <w:rPr>
                <w:i/>
              </w:rPr>
            </w:rPrChange>
          </w:rPr>
          <w:t xml:space="preserve"> our builds work</w:t>
        </w:r>
      </w:ins>
      <w:ins w:id="191" w:author="clhokan" w:date="2011-10-13T15:23:00Z">
        <w:r w:rsidR="00216980">
          <w:t xml:space="preserve"> at any given time</w:t>
        </w:r>
      </w:ins>
      <w:ins w:id="192" w:author="clhokan" w:date="2011-10-11T16:43:00Z">
        <w:r w:rsidRPr="00216980">
          <w:rPr>
            <w:rPrChange w:id="193" w:author="clhokan" w:date="2011-10-13T15:21:00Z">
              <w:rPr>
                <w:i/>
              </w:rPr>
            </w:rPrChange>
          </w:rPr>
          <w:t xml:space="preserve">, and </w:t>
        </w:r>
        <w:r w:rsidRPr="00790521">
          <w:rPr>
            <w:rPrChange w:id="194" w:author="clhokan" w:date="2011-10-13T14:55:00Z">
              <w:rPr>
                <w:i/>
              </w:rPr>
            </w:rPrChange>
          </w:rPr>
          <w:t xml:space="preserve">it </w:t>
        </w:r>
      </w:ins>
      <w:ins w:id="195" w:author="clhokan" w:date="2011-10-11T16:45:00Z">
        <w:r w:rsidRPr="00216980">
          <w:rPr>
            <w:rPrChange w:id="196" w:author="clhokan" w:date="2011-10-13T15:21:00Z">
              <w:rPr>
                <w:i/>
              </w:rPr>
            </w:rPrChange>
          </w:rPr>
          <w:t>ensure</w:t>
        </w:r>
      </w:ins>
      <w:ins w:id="197" w:author="clhokan" w:date="2011-10-13T15:23:00Z">
        <w:r w:rsidR="00216980">
          <w:t xml:space="preserve">s </w:t>
        </w:r>
      </w:ins>
      <w:ins w:id="198" w:author="clhokan" w:date="2011-10-13T15:24:00Z">
        <w:r w:rsidR="00216980">
          <w:t>confidence</w:t>
        </w:r>
      </w:ins>
      <w:ins w:id="199" w:author="clhokan" w:date="2011-10-13T15:23:00Z">
        <w:r w:rsidR="00216980">
          <w:t xml:space="preserve"> </w:t>
        </w:r>
      </w:ins>
      <w:ins w:id="200" w:author="clhokan" w:date="2011-10-13T15:24:00Z">
        <w:r w:rsidR="00216980">
          <w:t>that</w:t>
        </w:r>
      </w:ins>
      <w:ins w:id="201" w:author="clhokan" w:date="2011-10-11T16:43:00Z">
        <w:r w:rsidRPr="00216980">
          <w:rPr>
            <w:rPrChange w:id="202" w:author="clhokan" w:date="2011-10-13T15:21:00Z">
              <w:rPr>
                <w:i/>
              </w:rPr>
            </w:rPrChange>
          </w:rPr>
          <w:t xml:space="preserve"> the code</w:t>
        </w:r>
      </w:ins>
      <w:ins w:id="203" w:author="clhokan" w:date="2011-10-13T15:18:00Z">
        <w:r w:rsidR="00216980" w:rsidRPr="00216980">
          <w:rPr>
            <w:rPrChange w:id="204" w:author="clhokan" w:date="2011-10-13T15:21:00Z">
              <w:rPr>
                <w:i/>
              </w:rPr>
            </w:rPrChange>
          </w:rPr>
          <w:t xml:space="preserve"> is ready</w:t>
        </w:r>
      </w:ins>
      <w:ins w:id="205" w:author="clhokan" w:date="2011-10-11T16:43:00Z">
        <w:r w:rsidRPr="00216980">
          <w:rPr>
            <w:rPrChange w:id="206" w:author="clhokan" w:date="2011-10-13T15:21:00Z">
              <w:rPr>
                <w:i/>
              </w:rPr>
            </w:rPrChange>
          </w:rPr>
          <w:t xml:space="preserve"> for the next pair session</w:t>
        </w:r>
      </w:ins>
      <w:ins w:id="207" w:author="clhokan" w:date="2011-10-13T15:20:00Z">
        <w:r w:rsidR="00216980" w:rsidRPr="00216980">
          <w:rPr>
            <w:rPrChange w:id="208" w:author="clhokan" w:date="2011-10-13T15:21:00Z">
              <w:rPr>
                <w:i/>
              </w:rPr>
            </w:rPrChange>
          </w:rPr>
          <w:t xml:space="preserve">. </w:t>
        </w:r>
      </w:ins>
    </w:p>
    <w:p w14:paraId="6BFF1A23" w14:textId="0D2F3CF3" w:rsidR="005B388B" w:rsidRPr="00216980" w:rsidRDefault="006921EC" w:rsidP="00355C5F">
      <w:pPr>
        <w:pStyle w:val="DoubleSpaced"/>
        <w:rPr>
          <w:ins w:id="209" w:author="clhokan" w:date="2011-10-11T16:42:00Z"/>
          <w:rPrChange w:id="210" w:author="clhokan" w:date="2011-10-13T15:21:00Z">
            <w:rPr>
              <w:ins w:id="211" w:author="clhokan" w:date="2011-10-11T16:42:00Z"/>
              <w:i/>
            </w:rPr>
          </w:rPrChange>
        </w:rPr>
      </w:pPr>
      <w:ins w:id="212" w:author="clhokan" w:date="2011-10-13T15:20:00Z">
        <w:r w:rsidRPr="006921EC">
          <w:t>Also, e</w:t>
        </w:r>
        <w:r w:rsidR="00216980" w:rsidRPr="00216980">
          <w:rPr>
            <w:rPrChange w:id="213" w:author="clhokan" w:date="2011-10-13T15:21:00Z">
              <w:rPr>
                <w:i/>
              </w:rPr>
            </w:rPrChange>
          </w:rPr>
          <w:t xml:space="preserve">ach push causes the continuous integration server (Goldberg) to run our entire suite of </w:t>
        </w:r>
        <w:bookmarkStart w:id="214" w:name="_GoBack"/>
        <w:bookmarkEnd w:id="214"/>
        <w:r w:rsidR="00216980" w:rsidRPr="00216980">
          <w:rPr>
            <w:rPrChange w:id="215" w:author="clhokan" w:date="2011-10-13T15:21:00Z">
              <w:rPr>
                <w:i/>
              </w:rPr>
            </w:rPrChange>
          </w:rPr>
          <w:t>tests. In the event that we encounter a problem, an email notification is sent out and we fix the issue as soon as possible.</w:t>
        </w:r>
      </w:ins>
    </w:p>
    <w:p w14:paraId="12EAA69E" w14:textId="379F2C46" w:rsidR="00355C5F" w:rsidRPr="00C72561" w:rsidDel="00216980" w:rsidRDefault="00355C5F" w:rsidP="00355C5F">
      <w:pPr>
        <w:pStyle w:val="DoubleSpaced"/>
        <w:rPr>
          <w:del w:id="216" w:author="clhokan" w:date="2011-10-13T15:20:00Z"/>
          <w:i/>
        </w:rPr>
      </w:pPr>
      <w:del w:id="217" w:author="clhokan" w:date="2011-10-11T16:31:00Z">
        <w:r w:rsidRPr="00C72561" w:rsidDel="0044776F">
          <w:rPr>
            <w:i/>
          </w:rPr>
          <w:delText>&lt;provide evidence</w:delText>
        </w:r>
        <w:r w:rsidDel="0044776F">
          <w:rPr>
            <w:i/>
          </w:rPr>
          <w:delText xml:space="preserve"> on how the team is following this practice</w:delText>
        </w:r>
        <w:r w:rsidRPr="00C72561" w:rsidDel="0044776F">
          <w:rPr>
            <w:i/>
          </w:rPr>
          <w:delText>&gt;</w:delText>
        </w:r>
      </w:del>
    </w:p>
    <w:p w14:paraId="4F06C653" w14:textId="1A9A671C" w:rsidR="00355C5F" w:rsidRDefault="00355C5F" w:rsidP="00355C5F">
      <w:pPr>
        <w:pStyle w:val="Heading1"/>
      </w:pPr>
      <w:bookmarkStart w:id="218" w:name="_Toc180139326"/>
      <w:r>
        <w:t>Iteration 2 Practices</w:t>
      </w:r>
      <w:bookmarkEnd w:id="218"/>
    </w:p>
    <w:p w14:paraId="51F35091" w14:textId="30725299" w:rsidR="00355C5F" w:rsidRDefault="00355C5F" w:rsidP="00355C5F">
      <w:pPr>
        <w:pStyle w:val="Heading2"/>
        <w:spacing w:after="120"/>
      </w:pPr>
      <w:bookmarkStart w:id="219" w:name="_Toc180139327"/>
      <w:r>
        <w:t>Ten-Minute Build</w:t>
      </w:r>
      <w:bookmarkEnd w:id="219"/>
    </w:p>
    <w:p w14:paraId="7E66B286" w14:textId="2DFCA41E"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44DBB571" w14:textId="5030CFD1" w:rsidR="00355C5F" w:rsidRDefault="00355C5F" w:rsidP="00355C5F">
      <w:pPr>
        <w:pStyle w:val="Heading2"/>
        <w:spacing w:after="120"/>
      </w:pPr>
      <w:bookmarkStart w:id="220" w:name="_Toc180139328"/>
      <w:r>
        <w:t>Incremental Design</w:t>
      </w:r>
      <w:bookmarkEnd w:id="220"/>
    </w:p>
    <w:p w14:paraId="3BCC8625" w14:textId="22CB951A"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304307F8" w14:textId="321053DB" w:rsidR="00355C5F" w:rsidRDefault="00355C5F" w:rsidP="00355C5F">
      <w:pPr>
        <w:pStyle w:val="Heading2"/>
        <w:spacing w:after="120"/>
      </w:pPr>
      <w:bookmarkStart w:id="221" w:name="_Toc180139329"/>
      <w:r>
        <w:t>Root-Cause Analysis</w:t>
      </w:r>
      <w:bookmarkEnd w:id="221"/>
    </w:p>
    <w:p w14:paraId="1695765C" w14:textId="44C58F62"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EA62E9" w14:textId="6A1A78EB" w:rsidR="00355C5F" w:rsidRDefault="00355C5F" w:rsidP="00355C5F">
      <w:pPr>
        <w:pStyle w:val="Heading1"/>
      </w:pPr>
      <w:bookmarkStart w:id="222" w:name="_Toc180139330"/>
      <w:r>
        <w:t>Iteration 3 Practices</w:t>
      </w:r>
      <w:bookmarkEnd w:id="222"/>
    </w:p>
    <w:p w14:paraId="00E18D65" w14:textId="149DB2CE" w:rsidR="00355C5F" w:rsidRDefault="00355C5F" w:rsidP="00355C5F">
      <w:pPr>
        <w:pStyle w:val="Heading2"/>
        <w:spacing w:after="120"/>
      </w:pPr>
      <w:bookmarkStart w:id="223" w:name="_Toc180139331"/>
      <w:r>
        <w:t>Shared Code</w:t>
      </w:r>
      <w:bookmarkEnd w:id="223"/>
    </w:p>
    <w:p w14:paraId="67F9FBD5" w14:textId="0F1DD39D"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C3F17A8" w14:textId="064BE87C" w:rsidR="00355C5F" w:rsidRDefault="00355C5F" w:rsidP="00355C5F">
      <w:pPr>
        <w:pStyle w:val="Heading2"/>
        <w:spacing w:after="120"/>
      </w:pPr>
      <w:bookmarkStart w:id="224" w:name="_Toc180139332"/>
      <w:r>
        <w:t>Sit Together</w:t>
      </w:r>
      <w:bookmarkEnd w:id="224"/>
    </w:p>
    <w:p w14:paraId="1B7B8850" w14:textId="73891E03"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6D291756" w14:textId="6E515CF6" w:rsidR="00355C5F" w:rsidRDefault="00355C5F" w:rsidP="00355C5F">
      <w:pPr>
        <w:pStyle w:val="Heading2"/>
        <w:spacing w:after="120"/>
      </w:pPr>
      <w:bookmarkStart w:id="225" w:name="_Toc180139333"/>
      <w:r>
        <w:t>Slack</w:t>
      </w:r>
      <w:bookmarkEnd w:id="225"/>
    </w:p>
    <w:p w14:paraId="5C7139DF" w14:textId="759B04E6"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7EC6151F" w14:textId="5717D20E" w:rsidR="00355C5F" w:rsidRDefault="00355C5F" w:rsidP="00355C5F">
      <w:pPr>
        <w:pStyle w:val="Heading2"/>
        <w:spacing w:after="120"/>
      </w:pPr>
      <w:bookmarkStart w:id="226" w:name="_Toc180139334"/>
      <w:r>
        <w:lastRenderedPageBreak/>
        <w:t>Energized Work</w:t>
      </w:r>
      <w:bookmarkEnd w:id="226"/>
    </w:p>
    <w:p w14:paraId="102542CC" w14:textId="377AF0D7" w:rsidR="00355C5F" w:rsidRPr="00C72561" w:rsidRDefault="00355C5F" w:rsidP="00355C5F">
      <w:pPr>
        <w:pStyle w:val="DoubleSpaced"/>
        <w:rPr>
          <w:i/>
        </w:rPr>
      </w:pPr>
      <w:r w:rsidRPr="00C72561">
        <w:rPr>
          <w:i/>
        </w:rPr>
        <w:t>&lt;</w:t>
      </w:r>
      <w:proofErr w:type="gramStart"/>
      <w:r w:rsidRPr="00C72561">
        <w:rPr>
          <w:i/>
        </w:rPr>
        <w:t>provide</w:t>
      </w:r>
      <w:proofErr w:type="gramEnd"/>
      <w:r w:rsidRPr="00C72561">
        <w:rPr>
          <w:i/>
        </w:rPr>
        <w:t xml:space="preserve"> evidence</w:t>
      </w:r>
      <w:r>
        <w:rPr>
          <w:i/>
        </w:rPr>
        <w:t xml:space="preserve"> on how the team is following this practice</w:t>
      </w:r>
      <w:r w:rsidRPr="00C72561">
        <w:rPr>
          <w:i/>
        </w:rPr>
        <w:t>&gt;</w:t>
      </w:r>
    </w:p>
    <w:p w14:paraId="00803B65" w14:textId="77777777" w:rsidR="00355C5F" w:rsidRPr="009D6A40" w:rsidRDefault="00355C5F" w:rsidP="00355C5F">
      <w:pPr>
        <w:pStyle w:val="DoubleSpaced"/>
      </w:pPr>
    </w:p>
    <w:sectPr w:rsidR="00355C5F" w:rsidRPr="009D6A40">
      <w:footerReference w:type="even" r:id="rId18"/>
      <w:footerReference w:type="default" r:id="rId19"/>
      <w:footerReference w:type="first" r:id="rId20"/>
      <w:footnotePr>
        <w:pos w:val="beneathText"/>
      </w:footnotePr>
      <w:pgSz w:w="12240" w:h="15840"/>
      <w:pgMar w:top="1440" w:right="1800" w:bottom="1440" w:left="1800" w:header="720" w:footer="720" w:gutter="0"/>
      <w:cols w:space="720"/>
      <w:formProt w:val="0"/>
      <w:docGrid w:linePitch="240" w:charSpace="3276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A161" w14:textId="77777777" w:rsidR="009671FD" w:rsidRDefault="009671FD">
      <w:r>
        <w:separator/>
      </w:r>
    </w:p>
  </w:endnote>
  <w:endnote w:type="continuationSeparator" w:id="0">
    <w:p w14:paraId="53CA7258" w14:textId="77777777" w:rsidR="009671FD" w:rsidRDefault="00967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Arial Unicode MS">
    <w:panose1 w:val="020B0604020202020204"/>
    <w:charset w:val="00"/>
    <w:family w:val="auto"/>
    <w:pitch w:val="variable"/>
    <w:sig w:usb0="F7FFAFFF" w:usb1="E9DFFFFF" w:usb2="0000003F" w:usb3="00000000" w:csb0="003F01F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0EDE22" w14:textId="31639D8D" w:rsidR="009671FD" w:rsidRDefault="009671FD">
    <w:pPr>
      <w:pStyle w:val="Footer"/>
      <w:pBdr>
        <w:top w:val="single" w:sz="4" w:space="1" w:color="C0C0C0"/>
      </w:pBdr>
      <w:rPr>
        <w:color w:val="7F7F7F"/>
        <w:spacing w:val="60"/>
      </w:rPr>
    </w:pPr>
    <w:r>
      <w:fldChar w:fldCharType="begin"/>
    </w:r>
    <w:r>
      <w:instrText xml:space="preserve"> PAGE </w:instrText>
    </w:r>
    <w:r>
      <w:fldChar w:fldCharType="separate"/>
    </w:r>
    <w:r>
      <w:rPr>
        <w:noProof/>
      </w:rPr>
      <w:t>1</w:t>
    </w:r>
    <w:r>
      <w:fldChar w:fldCharType="end"/>
    </w:r>
    <w:r>
      <w:rPr>
        <w:b/>
      </w:rPr>
      <w:t xml:space="preserve"> | </w:t>
    </w:r>
    <w:r>
      <w:rPr>
        <w:color w:val="7F7F7F"/>
        <w:spacing w:val="60"/>
      </w:rPr>
      <w:t>Page</w:t>
    </w:r>
    <w:r>
      <w:rPr>
        <w:color w:val="7F7F7F"/>
        <w:spacing w:val="60"/>
      </w:rPr>
      <w:tab/>
      <w:t>Team Sneakers</w:t>
    </w:r>
  </w:p>
  <w:p w14:paraId="186C799F" w14:textId="77777777" w:rsidR="009671FD" w:rsidRDefault="009671FD">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9D82F8" w14:textId="77777777" w:rsidR="009671FD" w:rsidRDefault="009671FD"/>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33E55C" w14:textId="77777777" w:rsidR="009671FD" w:rsidRDefault="009671FD"/>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7D80B8" w14:textId="55A0014A" w:rsidR="009671FD" w:rsidRDefault="009671FD">
    <w:pPr>
      <w:pStyle w:val="Footer"/>
      <w:pBdr>
        <w:top w:val="single" w:sz="4" w:space="1" w:color="C0C0C0"/>
      </w:pBdr>
      <w:rPr>
        <w:color w:val="7F7F7F"/>
        <w:spacing w:val="60"/>
      </w:rPr>
    </w:pPr>
    <w:r>
      <w:fldChar w:fldCharType="begin"/>
    </w:r>
    <w:r>
      <w:instrText xml:space="preserve"> PAGE </w:instrText>
    </w:r>
    <w:r>
      <w:fldChar w:fldCharType="separate"/>
    </w:r>
    <w:r w:rsidR="006921EC">
      <w:rPr>
        <w:noProof/>
      </w:rPr>
      <w:t>7</w:t>
    </w:r>
    <w:r>
      <w:fldChar w:fldCharType="end"/>
    </w:r>
    <w:r>
      <w:rPr>
        <w:b/>
      </w:rPr>
      <w:t xml:space="preserve"> | </w:t>
    </w:r>
    <w:r>
      <w:rPr>
        <w:color w:val="7F7F7F"/>
        <w:spacing w:val="60"/>
      </w:rPr>
      <w:t>Page</w:t>
    </w:r>
    <w:r>
      <w:rPr>
        <w:color w:val="7F7F7F"/>
        <w:spacing w:val="60"/>
      </w:rPr>
      <w:tab/>
      <w:t>Team Sneakers</w:t>
    </w:r>
  </w:p>
  <w:p w14:paraId="5CBFC605" w14:textId="77777777" w:rsidR="009671FD" w:rsidRDefault="009671FD">
    <w:pPr>
      <w:pStyle w:val="Footer"/>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E625B2" w14:textId="77777777" w:rsidR="009671FD" w:rsidRDefault="009671FD"/>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CA74F4" w14:textId="77777777" w:rsidR="009671FD" w:rsidRDefault="009671FD"/>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0726" w14:textId="77777777" w:rsidR="009671FD" w:rsidRDefault="009671FD"/>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787603" w14:textId="77777777" w:rsidR="009671FD" w:rsidRDefault="009671FD"/>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A95B9" w14:textId="77777777" w:rsidR="009671FD" w:rsidRDefault="009671FD"/>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E65F94" w14:textId="77777777" w:rsidR="009671FD" w:rsidRDefault="009671FD"/>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64C0A" w14:textId="77777777" w:rsidR="009671FD" w:rsidRDefault="009671FD"/>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53BBAB" w14:textId="77777777" w:rsidR="009671FD" w:rsidRDefault="009671FD"/>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670618" w14:textId="77777777" w:rsidR="009671FD" w:rsidRDefault="009671FD"/>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733668" w14:textId="77777777" w:rsidR="009671FD" w:rsidRDefault="009671FD">
      <w:r>
        <w:separator/>
      </w:r>
    </w:p>
  </w:footnote>
  <w:footnote w:type="continuationSeparator" w:id="0">
    <w:p w14:paraId="424C29A4" w14:textId="77777777" w:rsidR="009671FD" w:rsidRDefault="009671F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D216C58"/>
    <w:multiLevelType w:val="hybridMultilevel"/>
    <w:tmpl w:val="55145BC4"/>
    <w:lvl w:ilvl="0" w:tplc="0082B308">
      <w:start w:val="1"/>
      <w:numFmt w:val="bullet"/>
      <w:lvlText w:val=""/>
      <w:lvlJc w:val="left"/>
      <w:pPr>
        <w:tabs>
          <w:tab w:val="num" w:pos="720"/>
        </w:tabs>
        <w:ind w:left="720" w:hanging="360"/>
      </w:pPr>
      <w:rPr>
        <w:rFonts w:ascii="Symbol" w:hAnsi="Symbol" w:hint="default"/>
        <w:sz w:val="20"/>
      </w:rPr>
    </w:lvl>
    <w:lvl w:ilvl="1" w:tplc="E34A10E4" w:tentative="1">
      <w:start w:val="1"/>
      <w:numFmt w:val="bullet"/>
      <w:lvlText w:val="o"/>
      <w:lvlJc w:val="left"/>
      <w:pPr>
        <w:tabs>
          <w:tab w:val="num" w:pos="1440"/>
        </w:tabs>
        <w:ind w:left="1440" w:hanging="360"/>
      </w:pPr>
      <w:rPr>
        <w:rFonts w:ascii="Courier New" w:hAnsi="Courier New" w:hint="default"/>
        <w:sz w:val="20"/>
      </w:rPr>
    </w:lvl>
    <w:lvl w:ilvl="2" w:tplc="7FB8439E" w:tentative="1">
      <w:start w:val="1"/>
      <w:numFmt w:val="bullet"/>
      <w:lvlText w:val=""/>
      <w:lvlJc w:val="left"/>
      <w:pPr>
        <w:tabs>
          <w:tab w:val="num" w:pos="2160"/>
        </w:tabs>
        <w:ind w:left="2160" w:hanging="360"/>
      </w:pPr>
      <w:rPr>
        <w:rFonts w:ascii="Wingdings" w:hAnsi="Wingdings" w:hint="default"/>
        <w:sz w:val="20"/>
      </w:rPr>
    </w:lvl>
    <w:lvl w:ilvl="3" w:tplc="5F28F486" w:tentative="1">
      <w:start w:val="1"/>
      <w:numFmt w:val="bullet"/>
      <w:lvlText w:val=""/>
      <w:lvlJc w:val="left"/>
      <w:pPr>
        <w:tabs>
          <w:tab w:val="num" w:pos="2880"/>
        </w:tabs>
        <w:ind w:left="2880" w:hanging="360"/>
      </w:pPr>
      <w:rPr>
        <w:rFonts w:ascii="Wingdings" w:hAnsi="Wingdings" w:hint="default"/>
        <w:sz w:val="20"/>
      </w:rPr>
    </w:lvl>
    <w:lvl w:ilvl="4" w:tplc="44EEEC32" w:tentative="1">
      <w:start w:val="1"/>
      <w:numFmt w:val="bullet"/>
      <w:lvlText w:val=""/>
      <w:lvlJc w:val="left"/>
      <w:pPr>
        <w:tabs>
          <w:tab w:val="num" w:pos="3600"/>
        </w:tabs>
        <w:ind w:left="3600" w:hanging="360"/>
      </w:pPr>
      <w:rPr>
        <w:rFonts w:ascii="Wingdings" w:hAnsi="Wingdings" w:hint="default"/>
        <w:sz w:val="20"/>
      </w:rPr>
    </w:lvl>
    <w:lvl w:ilvl="5" w:tplc="C3FC5622" w:tentative="1">
      <w:start w:val="1"/>
      <w:numFmt w:val="bullet"/>
      <w:lvlText w:val=""/>
      <w:lvlJc w:val="left"/>
      <w:pPr>
        <w:tabs>
          <w:tab w:val="num" w:pos="4320"/>
        </w:tabs>
        <w:ind w:left="4320" w:hanging="360"/>
      </w:pPr>
      <w:rPr>
        <w:rFonts w:ascii="Wingdings" w:hAnsi="Wingdings" w:hint="default"/>
        <w:sz w:val="20"/>
      </w:rPr>
    </w:lvl>
    <w:lvl w:ilvl="6" w:tplc="D6D8CC08" w:tentative="1">
      <w:start w:val="1"/>
      <w:numFmt w:val="bullet"/>
      <w:lvlText w:val=""/>
      <w:lvlJc w:val="left"/>
      <w:pPr>
        <w:tabs>
          <w:tab w:val="num" w:pos="5040"/>
        </w:tabs>
        <w:ind w:left="5040" w:hanging="360"/>
      </w:pPr>
      <w:rPr>
        <w:rFonts w:ascii="Wingdings" w:hAnsi="Wingdings" w:hint="default"/>
        <w:sz w:val="20"/>
      </w:rPr>
    </w:lvl>
    <w:lvl w:ilvl="7" w:tplc="FE105BF2" w:tentative="1">
      <w:start w:val="1"/>
      <w:numFmt w:val="bullet"/>
      <w:lvlText w:val=""/>
      <w:lvlJc w:val="left"/>
      <w:pPr>
        <w:tabs>
          <w:tab w:val="num" w:pos="5760"/>
        </w:tabs>
        <w:ind w:left="5760" w:hanging="360"/>
      </w:pPr>
      <w:rPr>
        <w:rFonts w:ascii="Wingdings" w:hAnsi="Wingdings" w:hint="default"/>
        <w:sz w:val="20"/>
      </w:rPr>
    </w:lvl>
    <w:lvl w:ilvl="8" w:tplc="C7F0C6F4" w:tentative="1">
      <w:start w:val="1"/>
      <w:numFmt w:val="bullet"/>
      <w:lvlText w:val=""/>
      <w:lvlJc w:val="left"/>
      <w:pPr>
        <w:tabs>
          <w:tab w:val="num" w:pos="6480"/>
        </w:tabs>
        <w:ind w:left="6480" w:hanging="360"/>
      </w:pPr>
      <w:rPr>
        <w:rFonts w:ascii="Wingdings" w:hAnsi="Wingdings" w:hint="default"/>
        <w:sz w:val="20"/>
      </w:rPr>
    </w:lvl>
  </w:abstractNum>
  <w:abstractNum w:abstractNumId="2">
    <w:nsid w:val="0F456C37"/>
    <w:multiLevelType w:val="hybridMultilevel"/>
    <w:tmpl w:val="B290EA10"/>
    <w:lvl w:ilvl="0" w:tplc="1AAEF81E">
      <w:start w:val="1"/>
      <w:numFmt w:val="bullet"/>
      <w:lvlText w:val=""/>
      <w:lvlJc w:val="left"/>
      <w:pPr>
        <w:tabs>
          <w:tab w:val="num" w:pos="720"/>
        </w:tabs>
        <w:ind w:left="720" w:hanging="360"/>
      </w:pPr>
      <w:rPr>
        <w:rFonts w:ascii="Symbol" w:hAnsi="Symbol" w:hint="default"/>
        <w:sz w:val="20"/>
      </w:rPr>
    </w:lvl>
    <w:lvl w:ilvl="1" w:tplc="3E222C64" w:tentative="1">
      <w:start w:val="1"/>
      <w:numFmt w:val="bullet"/>
      <w:lvlText w:val="o"/>
      <w:lvlJc w:val="left"/>
      <w:pPr>
        <w:tabs>
          <w:tab w:val="num" w:pos="1440"/>
        </w:tabs>
        <w:ind w:left="1440" w:hanging="360"/>
      </w:pPr>
      <w:rPr>
        <w:rFonts w:ascii="Courier New" w:hAnsi="Courier New" w:hint="default"/>
        <w:sz w:val="20"/>
      </w:rPr>
    </w:lvl>
    <w:lvl w:ilvl="2" w:tplc="5E264660" w:tentative="1">
      <w:start w:val="1"/>
      <w:numFmt w:val="bullet"/>
      <w:lvlText w:val=""/>
      <w:lvlJc w:val="left"/>
      <w:pPr>
        <w:tabs>
          <w:tab w:val="num" w:pos="2160"/>
        </w:tabs>
        <w:ind w:left="2160" w:hanging="360"/>
      </w:pPr>
      <w:rPr>
        <w:rFonts w:ascii="Wingdings" w:hAnsi="Wingdings" w:hint="default"/>
        <w:sz w:val="20"/>
      </w:rPr>
    </w:lvl>
    <w:lvl w:ilvl="3" w:tplc="3418F44E" w:tentative="1">
      <w:start w:val="1"/>
      <w:numFmt w:val="bullet"/>
      <w:lvlText w:val=""/>
      <w:lvlJc w:val="left"/>
      <w:pPr>
        <w:tabs>
          <w:tab w:val="num" w:pos="2880"/>
        </w:tabs>
        <w:ind w:left="2880" w:hanging="360"/>
      </w:pPr>
      <w:rPr>
        <w:rFonts w:ascii="Wingdings" w:hAnsi="Wingdings" w:hint="default"/>
        <w:sz w:val="20"/>
      </w:rPr>
    </w:lvl>
    <w:lvl w:ilvl="4" w:tplc="1B90C404" w:tentative="1">
      <w:start w:val="1"/>
      <w:numFmt w:val="bullet"/>
      <w:lvlText w:val=""/>
      <w:lvlJc w:val="left"/>
      <w:pPr>
        <w:tabs>
          <w:tab w:val="num" w:pos="3600"/>
        </w:tabs>
        <w:ind w:left="3600" w:hanging="360"/>
      </w:pPr>
      <w:rPr>
        <w:rFonts w:ascii="Wingdings" w:hAnsi="Wingdings" w:hint="default"/>
        <w:sz w:val="20"/>
      </w:rPr>
    </w:lvl>
    <w:lvl w:ilvl="5" w:tplc="854891DC" w:tentative="1">
      <w:start w:val="1"/>
      <w:numFmt w:val="bullet"/>
      <w:lvlText w:val=""/>
      <w:lvlJc w:val="left"/>
      <w:pPr>
        <w:tabs>
          <w:tab w:val="num" w:pos="4320"/>
        </w:tabs>
        <w:ind w:left="4320" w:hanging="360"/>
      </w:pPr>
      <w:rPr>
        <w:rFonts w:ascii="Wingdings" w:hAnsi="Wingdings" w:hint="default"/>
        <w:sz w:val="20"/>
      </w:rPr>
    </w:lvl>
    <w:lvl w:ilvl="6" w:tplc="0B88E478" w:tentative="1">
      <w:start w:val="1"/>
      <w:numFmt w:val="bullet"/>
      <w:lvlText w:val=""/>
      <w:lvlJc w:val="left"/>
      <w:pPr>
        <w:tabs>
          <w:tab w:val="num" w:pos="5040"/>
        </w:tabs>
        <w:ind w:left="5040" w:hanging="360"/>
      </w:pPr>
      <w:rPr>
        <w:rFonts w:ascii="Wingdings" w:hAnsi="Wingdings" w:hint="default"/>
        <w:sz w:val="20"/>
      </w:rPr>
    </w:lvl>
    <w:lvl w:ilvl="7" w:tplc="7B001FEC" w:tentative="1">
      <w:start w:val="1"/>
      <w:numFmt w:val="bullet"/>
      <w:lvlText w:val=""/>
      <w:lvlJc w:val="left"/>
      <w:pPr>
        <w:tabs>
          <w:tab w:val="num" w:pos="5760"/>
        </w:tabs>
        <w:ind w:left="5760" w:hanging="360"/>
      </w:pPr>
      <w:rPr>
        <w:rFonts w:ascii="Wingdings" w:hAnsi="Wingdings" w:hint="default"/>
        <w:sz w:val="20"/>
      </w:rPr>
    </w:lvl>
    <w:lvl w:ilvl="8" w:tplc="0486EA3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B2451B"/>
    <w:multiLevelType w:val="hybridMultilevel"/>
    <w:tmpl w:val="B3A4407E"/>
    <w:lvl w:ilvl="0" w:tplc="94CE1FB0">
      <w:start w:val="1"/>
      <w:numFmt w:val="bullet"/>
      <w:lvlText w:val=""/>
      <w:lvlJc w:val="left"/>
      <w:pPr>
        <w:tabs>
          <w:tab w:val="num" w:pos="720"/>
        </w:tabs>
        <w:ind w:left="720" w:hanging="360"/>
      </w:pPr>
      <w:rPr>
        <w:rFonts w:ascii="Symbol" w:hAnsi="Symbol" w:hint="default"/>
        <w:sz w:val="20"/>
      </w:rPr>
    </w:lvl>
    <w:lvl w:ilvl="1" w:tplc="EAF8D308">
      <w:start w:val="1"/>
      <w:numFmt w:val="bullet"/>
      <w:lvlText w:val="o"/>
      <w:lvlJc w:val="left"/>
      <w:pPr>
        <w:tabs>
          <w:tab w:val="num" w:pos="1440"/>
        </w:tabs>
        <w:ind w:left="1440" w:hanging="360"/>
      </w:pPr>
      <w:rPr>
        <w:rFonts w:ascii="Courier New" w:hAnsi="Courier New" w:hint="default"/>
        <w:sz w:val="20"/>
      </w:rPr>
    </w:lvl>
    <w:lvl w:ilvl="2" w:tplc="56382D7E" w:tentative="1">
      <w:start w:val="1"/>
      <w:numFmt w:val="bullet"/>
      <w:lvlText w:val=""/>
      <w:lvlJc w:val="left"/>
      <w:pPr>
        <w:tabs>
          <w:tab w:val="num" w:pos="2160"/>
        </w:tabs>
        <w:ind w:left="2160" w:hanging="360"/>
      </w:pPr>
      <w:rPr>
        <w:rFonts w:ascii="Wingdings" w:hAnsi="Wingdings" w:hint="default"/>
        <w:sz w:val="20"/>
      </w:rPr>
    </w:lvl>
    <w:lvl w:ilvl="3" w:tplc="A5042A6A" w:tentative="1">
      <w:start w:val="1"/>
      <w:numFmt w:val="bullet"/>
      <w:lvlText w:val=""/>
      <w:lvlJc w:val="left"/>
      <w:pPr>
        <w:tabs>
          <w:tab w:val="num" w:pos="2880"/>
        </w:tabs>
        <w:ind w:left="2880" w:hanging="360"/>
      </w:pPr>
      <w:rPr>
        <w:rFonts w:ascii="Wingdings" w:hAnsi="Wingdings" w:hint="default"/>
        <w:sz w:val="20"/>
      </w:rPr>
    </w:lvl>
    <w:lvl w:ilvl="4" w:tplc="6916EE18" w:tentative="1">
      <w:start w:val="1"/>
      <w:numFmt w:val="bullet"/>
      <w:lvlText w:val=""/>
      <w:lvlJc w:val="left"/>
      <w:pPr>
        <w:tabs>
          <w:tab w:val="num" w:pos="3600"/>
        </w:tabs>
        <w:ind w:left="3600" w:hanging="360"/>
      </w:pPr>
      <w:rPr>
        <w:rFonts w:ascii="Wingdings" w:hAnsi="Wingdings" w:hint="default"/>
        <w:sz w:val="20"/>
      </w:rPr>
    </w:lvl>
    <w:lvl w:ilvl="5" w:tplc="CAC8FA88" w:tentative="1">
      <w:start w:val="1"/>
      <w:numFmt w:val="bullet"/>
      <w:lvlText w:val=""/>
      <w:lvlJc w:val="left"/>
      <w:pPr>
        <w:tabs>
          <w:tab w:val="num" w:pos="4320"/>
        </w:tabs>
        <w:ind w:left="4320" w:hanging="360"/>
      </w:pPr>
      <w:rPr>
        <w:rFonts w:ascii="Wingdings" w:hAnsi="Wingdings" w:hint="default"/>
        <w:sz w:val="20"/>
      </w:rPr>
    </w:lvl>
    <w:lvl w:ilvl="6" w:tplc="D0748BB2" w:tentative="1">
      <w:start w:val="1"/>
      <w:numFmt w:val="bullet"/>
      <w:lvlText w:val=""/>
      <w:lvlJc w:val="left"/>
      <w:pPr>
        <w:tabs>
          <w:tab w:val="num" w:pos="5040"/>
        </w:tabs>
        <w:ind w:left="5040" w:hanging="360"/>
      </w:pPr>
      <w:rPr>
        <w:rFonts w:ascii="Wingdings" w:hAnsi="Wingdings" w:hint="default"/>
        <w:sz w:val="20"/>
      </w:rPr>
    </w:lvl>
    <w:lvl w:ilvl="7" w:tplc="9FECBA1E" w:tentative="1">
      <w:start w:val="1"/>
      <w:numFmt w:val="bullet"/>
      <w:lvlText w:val=""/>
      <w:lvlJc w:val="left"/>
      <w:pPr>
        <w:tabs>
          <w:tab w:val="num" w:pos="5760"/>
        </w:tabs>
        <w:ind w:left="5760" w:hanging="360"/>
      </w:pPr>
      <w:rPr>
        <w:rFonts w:ascii="Wingdings" w:hAnsi="Wingdings" w:hint="default"/>
        <w:sz w:val="20"/>
      </w:rPr>
    </w:lvl>
    <w:lvl w:ilvl="8" w:tplc="929E243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267150"/>
    <w:multiLevelType w:val="hybridMultilevel"/>
    <w:tmpl w:val="A7AE5AF6"/>
    <w:lvl w:ilvl="0" w:tplc="2160B7F2">
      <w:start w:val="1"/>
      <w:numFmt w:val="bullet"/>
      <w:lvlText w:val=""/>
      <w:lvlJc w:val="left"/>
      <w:pPr>
        <w:tabs>
          <w:tab w:val="num" w:pos="720"/>
        </w:tabs>
        <w:ind w:left="720" w:hanging="360"/>
      </w:pPr>
      <w:rPr>
        <w:rFonts w:ascii="Symbol" w:hAnsi="Symbol" w:hint="default"/>
        <w:sz w:val="20"/>
      </w:rPr>
    </w:lvl>
    <w:lvl w:ilvl="1" w:tplc="70E44684" w:tentative="1">
      <w:start w:val="1"/>
      <w:numFmt w:val="bullet"/>
      <w:lvlText w:val="o"/>
      <w:lvlJc w:val="left"/>
      <w:pPr>
        <w:tabs>
          <w:tab w:val="num" w:pos="1440"/>
        </w:tabs>
        <w:ind w:left="1440" w:hanging="360"/>
      </w:pPr>
      <w:rPr>
        <w:rFonts w:ascii="Courier New" w:hAnsi="Courier New" w:hint="default"/>
        <w:sz w:val="20"/>
      </w:rPr>
    </w:lvl>
    <w:lvl w:ilvl="2" w:tplc="C45215BA" w:tentative="1">
      <w:start w:val="1"/>
      <w:numFmt w:val="bullet"/>
      <w:lvlText w:val=""/>
      <w:lvlJc w:val="left"/>
      <w:pPr>
        <w:tabs>
          <w:tab w:val="num" w:pos="2160"/>
        </w:tabs>
        <w:ind w:left="2160" w:hanging="360"/>
      </w:pPr>
      <w:rPr>
        <w:rFonts w:ascii="Wingdings" w:hAnsi="Wingdings" w:hint="default"/>
        <w:sz w:val="20"/>
      </w:rPr>
    </w:lvl>
    <w:lvl w:ilvl="3" w:tplc="02C46362" w:tentative="1">
      <w:start w:val="1"/>
      <w:numFmt w:val="bullet"/>
      <w:lvlText w:val=""/>
      <w:lvlJc w:val="left"/>
      <w:pPr>
        <w:tabs>
          <w:tab w:val="num" w:pos="2880"/>
        </w:tabs>
        <w:ind w:left="2880" w:hanging="360"/>
      </w:pPr>
      <w:rPr>
        <w:rFonts w:ascii="Wingdings" w:hAnsi="Wingdings" w:hint="default"/>
        <w:sz w:val="20"/>
      </w:rPr>
    </w:lvl>
    <w:lvl w:ilvl="4" w:tplc="0A1AE67A" w:tentative="1">
      <w:start w:val="1"/>
      <w:numFmt w:val="bullet"/>
      <w:lvlText w:val=""/>
      <w:lvlJc w:val="left"/>
      <w:pPr>
        <w:tabs>
          <w:tab w:val="num" w:pos="3600"/>
        </w:tabs>
        <w:ind w:left="3600" w:hanging="360"/>
      </w:pPr>
      <w:rPr>
        <w:rFonts w:ascii="Wingdings" w:hAnsi="Wingdings" w:hint="default"/>
        <w:sz w:val="20"/>
      </w:rPr>
    </w:lvl>
    <w:lvl w:ilvl="5" w:tplc="743C85F8" w:tentative="1">
      <w:start w:val="1"/>
      <w:numFmt w:val="bullet"/>
      <w:lvlText w:val=""/>
      <w:lvlJc w:val="left"/>
      <w:pPr>
        <w:tabs>
          <w:tab w:val="num" w:pos="4320"/>
        </w:tabs>
        <w:ind w:left="4320" w:hanging="360"/>
      </w:pPr>
      <w:rPr>
        <w:rFonts w:ascii="Wingdings" w:hAnsi="Wingdings" w:hint="default"/>
        <w:sz w:val="20"/>
      </w:rPr>
    </w:lvl>
    <w:lvl w:ilvl="6" w:tplc="E9D41E46" w:tentative="1">
      <w:start w:val="1"/>
      <w:numFmt w:val="bullet"/>
      <w:lvlText w:val=""/>
      <w:lvlJc w:val="left"/>
      <w:pPr>
        <w:tabs>
          <w:tab w:val="num" w:pos="5040"/>
        </w:tabs>
        <w:ind w:left="5040" w:hanging="360"/>
      </w:pPr>
      <w:rPr>
        <w:rFonts w:ascii="Wingdings" w:hAnsi="Wingdings" w:hint="default"/>
        <w:sz w:val="20"/>
      </w:rPr>
    </w:lvl>
    <w:lvl w:ilvl="7" w:tplc="A5CAC9B0" w:tentative="1">
      <w:start w:val="1"/>
      <w:numFmt w:val="bullet"/>
      <w:lvlText w:val=""/>
      <w:lvlJc w:val="left"/>
      <w:pPr>
        <w:tabs>
          <w:tab w:val="num" w:pos="5760"/>
        </w:tabs>
        <w:ind w:left="5760" w:hanging="360"/>
      </w:pPr>
      <w:rPr>
        <w:rFonts w:ascii="Wingdings" w:hAnsi="Wingdings" w:hint="default"/>
        <w:sz w:val="20"/>
      </w:rPr>
    </w:lvl>
    <w:lvl w:ilvl="8" w:tplc="F5848B50" w:tentative="1">
      <w:start w:val="1"/>
      <w:numFmt w:val="bullet"/>
      <w:lvlText w:val=""/>
      <w:lvlJc w:val="left"/>
      <w:pPr>
        <w:tabs>
          <w:tab w:val="num" w:pos="6480"/>
        </w:tabs>
        <w:ind w:left="6480" w:hanging="360"/>
      </w:pPr>
      <w:rPr>
        <w:rFonts w:ascii="Wingdings" w:hAnsi="Wingdings" w:hint="default"/>
        <w:sz w:val="20"/>
      </w:rPr>
    </w:lvl>
  </w:abstractNum>
  <w:abstractNum w:abstractNumId="5">
    <w:nsid w:val="77C1065D"/>
    <w:multiLevelType w:val="hybridMultilevel"/>
    <w:tmpl w:val="9E349D64"/>
    <w:lvl w:ilvl="0" w:tplc="8584AC52">
      <w:start w:val="1"/>
      <w:numFmt w:val="bullet"/>
      <w:lvlText w:val=""/>
      <w:lvlJc w:val="left"/>
      <w:pPr>
        <w:tabs>
          <w:tab w:val="num" w:pos="720"/>
        </w:tabs>
        <w:ind w:left="720" w:hanging="360"/>
      </w:pPr>
      <w:rPr>
        <w:rFonts w:ascii="Symbol" w:hAnsi="Symbol" w:hint="default"/>
        <w:sz w:val="20"/>
      </w:rPr>
    </w:lvl>
    <w:lvl w:ilvl="1" w:tplc="67606E70" w:tentative="1">
      <w:start w:val="1"/>
      <w:numFmt w:val="bullet"/>
      <w:lvlText w:val="o"/>
      <w:lvlJc w:val="left"/>
      <w:pPr>
        <w:tabs>
          <w:tab w:val="num" w:pos="1440"/>
        </w:tabs>
        <w:ind w:left="1440" w:hanging="360"/>
      </w:pPr>
      <w:rPr>
        <w:rFonts w:ascii="Courier New" w:hAnsi="Courier New" w:hint="default"/>
        <w:sz w:val="20"/>
      </w:rPr>
    </w:lvl>
    <w:lvl w:ilvl="2" w:tplc="52B6A518" w:tentative="1">
      <w:start w:val="1"/>
      <w:numFmt w:val="bullet"/>
      <w:lvlText w:val=""/>
      <w:lvlJc w:val="left"/>
      <w:pPr>
        <w:tabs>
          <w:tab w:val="num" w:pos="2160"/>
        </w:tabs>
        <w:ind w:left="2160" w:hanging="360"/>
      </w:pPr>
      <w:rPr>
        <w:rFonts w:ascii="Wingdings" w:hAnsi="Wingdings" w:hint="default"/>
        <w:sz w:val="20"/>
      </w:rPr>
    </w:lvl>
    <w:lvl w:ilvl="3" w:tplc="37B6C80C" w:tentative="1">
      <w:start w:val="1"/>
      <w:numFmt w:val="bullet"/>
      <w:lvlText w:val=""/>
      <w:lvlJc w:val="left"/>
      <w:pPr>
        <w:tabs>
          <w:tab w:val="num" w:pos="2880"/>
        </w:tabs>
        <w:ind w:left="2880" w:hanging="360"/>
      </w:pPr>
      <w:rPr>
        <w:rFonts w:ascii="Wingdings" w:hAnsi="Wingdings" w:hint="default"/>
        <w:sz w:val="20"/>
      </w:rPr>
    </w:lvl>
    <w:lvl w:ilvl="4" w:tplc="176E2AE8" w:tentative="1">
      <w:start w:val="1"/>
      <w:numFmt w:val="bullet"/>
      <w:lvlText w:val=""/>
      <w:lvlJc w:val="left"/>
      <w:pPr>
        <w:tabs>
          <w:tab w:val="num" w:pos="3600"/>
        </w:tabs>
        <w:ind w:left="3600" w:hanging="360"/>
      </w:pPr>
      <w:rPr>
        <w:rFonts w:ascii="Wingdings" w:hAnsi="Wingdings" w:hint="default"/>
        <w:sz w:val="20"/>
      </w:rPr>
    </w:lvl>
    <w:lvl w:ilvl="5" w:tplc="503C8FC6" w:tentative="1">
      <w:start w:val="1"/>
      <w:numFmt w:val="bullet"/>
      <w:lvlText w:val=""/>
      <w:lvlJc w:val="left"/>
      <w:pPr>
        <w:tabs>
          <w:tab w:val="num" w:pos="4320"/>
        </w:tabs>
        <w:ind w:left="4320" w:hanging="360"/>
      </w:pPr>
      <w:rPr>
        <w:rFonts w:ascii="Wingdings" w:hAnsi="Wingdings" w:hint="default"/>
        <w:sz w:val="20"/>
      </w:rPr>
    </w:lvl>
    <w:lvl w:ilvl="6" w:tplc="4092B35C" w:tentative="1">
      <w:start w:val="1"/>
      <w:numFmt w:val="bullet"/>
      <w:lvlText w:val=""/>
      <w:lvlJc w:val="left"/>
      <w:pPr>
        <w:tabs>
          <w:tab w:val="num" w:pos="5040"/>
        </w:tabs>
        <w:ind w:left="5040" w:hanging="360"/>
      </w:pPr>
      <w:rPr>
        <w:rFonts w:ascii="Wingdings" w:hAnsi="Wingdings" w:hint="default"/>
        <w:sz w:val="20"/>
      </w:rPr>
    </w:lvl>
    <w:lvl w:ilvl="7" w:tplc="6390E778" w:tentative="1">
      <w:start w:val="1"/>
      <w:numFmt w:val="bullet"/>
      <w:lvlText w:val=""/>
      <w:lvlJc w:val="left"/>
      <w:pPr>
        <w:tabs>
          <w:tab w:val="num" w:pos="5760"/>
        </w:tabs>
        <w:ind w:left="5760" w:hanging="360"/>
      </w:pPr>
      <w:rPr>
        <w:rFonts w:ascii="Wingdings" w:hAnsi="Wingdings" w:hint="default"/>
        <w:sz w:val="20"/>
      </w:rPr>
    </w:lvl>
    <w:lvl w:ilvl="8" w:tplc="99A006C4"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 w:numId="5">
    <w:abstractNumId w:val="5"/>
  </w:num>
  <w:num w:numId="6">
    <w:abstractNumId w:val="4"/>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revisionView w:markup="0"/>
  <w:trackRevisions/>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ACE"/>
    <w:rsid w:val="000D3F91"/>
    <w:rsid w:val="0019326D"/>
    <w:rsid w:val="001E1BBA"/>
    <w:rsid w:val="00216980"/>
    <w:rsid w:val="0029218E"/>
    <w:rsid w:val="00324A02"/>
    <w:rsid w:val="00355C5F"/>
    <w:rsid w:val="003C1732"/>
    <w:rsid w:val="0044776F"/>
    <w:rsid w:val="0051470C"/>
    <w:rsid w:val="005B388B"/>
    <w:rsid w:val="005C1440"/>
    <w:rsid w:val="006921EC"/>
    <w:rsid w:val="007743A5"/>
    <w:rsid w:val="00790521"/>
    <w:rsid w:val="00863785"/>
    <w:rsid w:val="008A639D"/>
    <w:rsid w:val="008E1FAB"/>
    <w:rsid w:val="009671FD"/>
    <w:rsid w:val="00B1413C"/>
    <w:rsid w:val="00D372AD"/>
    <w:rsid w:val="00E34705"/>
    <w:rsid w:val="00F77ACE"/>
    <w:rsid w:val="00FA71EB"/>
    <w:rsid w:val="00FD345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ecimalSymbol w:val="."/>
  <w:listSeparator w:val=","/>
  <w14:docId w14:val="7FF705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pPr>
      <w:suppressAutoHyphens/>
      <w:jc w:val="both"/>
    </w:pPr>
    <w:rPr>
      <w:rFonts w:ascii="Cambria" w:eastAsia="Cambria" w:hAnsi="Cambria"/>
      <w:kern w:val="1"/>
      <w:sz w:val="24"/>
      <w:szCs w:val="24"/>
      <w:lang w:eastAsia="ar-SA"/>
    </w:rPr>
  </w:style>
  <w:style w:type="paragraph" w:styleId="Heading1">
    <w:name w:val="heading 1"/>
    <w:basedOn w:val="Normal"/>
    <w:next w:val="BodyText"/>
    <w:qFormat/>
    <w:pPr>
      <w:keepNext/>
      <w:spacing w:before="480"/>
      <w:outlineLvl w:val="0"/>
    </w:pPr>
    <w:rPr>
      <w:rFonts w:ascii="Arial" w:eastAsia="Times New Roman" w:hAnsi="Arial" w:cs="Arial"/>
      <w:b/>
      <w:bCs/>
      <w:color w:val="345A8A"/>
      <w:sz w:val="32"/>
      <w:szCs w:val="32"/>
    </w:rPr>
  </w:style>
  <w:style w:type="paragraph" w:styleId="Heading2">
    <w:name w:val="heading 2"/>
    <w:basedOn w:val="Normal"/>
    <w:next w:val="BodyText"/>
    <w:qFormat/>
    <w:pPr>
      <w:keepNext/>
      <w:numPr>
        <w:ilvl w:val="1"/>
        <w:numId w:val="1"/>
      </w:numPr>
      <w:spacing w:before="200"/>
      <w:outlineLvl w:val="1"/>
    </w:pPr>
    <w:rPr>
      <w:rFonts w:ascii="Calibri" w:eastAsia="Times New Roman" w:hAnsi="Calibri"/>
      <w:b/>
      <w:bCs/>
      <w:color w:val="4F81BD"/>
      <w:sz w:val="26"/>
      <w:szCs w:val="26"/>
    </w:rPr>
  </w:style>
  <w:style w:type="paragraph" w:styleId="Heading3">
    <w:name w:val="heading 3"/>
    <w:basedOn w:val="Normal"/>
    <w:next w:val="BodyText"/>
    <w:qFormat/>
    <w:pPr>
      <w:keepNext/>
      <w:numPr>
        <w:ilvl w:val="2"/>
        <w:numId w:val="1"/>
      </w:numPr>
      <w:spacing w:before="200"/>
      <w:outlineLvl w:val="2"/>
    </w:pPr>
    <w:rPr>
      <w:rFonts w:ascii="Calibri" w:eastAsia="Times New Roman" w:hAnsi="Calibri"/>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libri" w:eastAsia="Times New Roman" w:hAnsi="Calibri" w:cs="Times New Roman"/>
      <w:b/>
      <w:bCs/>
      <w:color w:val="345A8A"/>
      <w:sz w:val="32"/>
      <w:szCs w:val="32"/>
    </w:rPr>
  </w:style>
  <w:style w:type="character" w:customStyle="1" w:styleId="Heading2Char">
    <w:name w:val="Heading 2 Char"/>
    <w:basedOn w:val="DefaultParagraphFont"/>
    <w:rPr>
      <w:rFonts w:ascii="Calibri" w:eastAsia="Times New Roman" w:hAnsi="Calibri" w:cs="Times New Roman"/>
      <w:b/>
      <w:bCs/>
      <w:color w:val="4F81BD"/>
      <w:sz w:val="26"/>
      <w:szCs w:val="26"/>
    </w:rPr>
  </w:style>
  <w:style w:type="character" w:customStyle="1" w:styleId="Heading3Char">
    <w:name w:val="Heading 3 Char"/>
    <w:basedOn w:val="DefaultParagraphFont"/>
    <w:rPr>
      <w:rFonts w:ascii="Calibri" w:eastAsia="Times New Roman" w:hAnsi="Calibri" w:cs="Times New Roman"/>
      <w:b/>
      <w:bCs/>
      <w:color w:val="4F81BD"/>
    </w:rPr>
  </w:style>
  <w:style w:type="character" w:customStyle="1" w:styleId="NoSpacingChar">
    <w:name w:val="No Spacing Char"/>
    <w:basedOn w:val="DefaultParagraphFont"/>
    <w:rPr>
      <w:rFonts w:ascii="Calibri" w:eastAsia="Times New Roman" w:hAnsi="Calibri"/>
      <w:noProof w:val="0"/>
      <w:sz w:val="22"/>
      <w:szCs w:val="22"/>
      <w:lang w:val="en-US" w:eastAsia="ar-SA" w:bidi="ar-SA"/>
    </w:rPr>
  </w:style>
  <w:style w:type="character" w:customStyle="1" w:styleId="BalloonTextChar">
    <w:name w:val="Balloon Text Char"/>
    <w:basedOn w:val="DefaultParagraphFont"/>
    <w:rPr>
      <w:rFonts w:ascii="Tahoma" w:hAnsi="Tahoma" w:cs="Tahoma"/>
      <w:sz w:val="16"/>
      <w:szCs w:val="16"/>
    </w:rPr>
  </w:style>
  <w:style w:type="character" w:customStyle="1" w:styleId="HeaderChar">
    <w:name w:val="Header Char"/>
    <w:basedOn w:val="DefaultParagraphFont"/>
    <w:rPr>
      <w:sz w:val="24"/>
      <w:szCs w:val="24"/>
    </w:rPr>
  </w:style>
  <w:style w:type="character" w:customStyle="1" w:styleId="FooterChar">
    <w:name w:val="Footer Char"/>
    <w:basedOn w:val="DefaultParagraphFont"/>
    <w:rPr>
      <w:sz w:val="24"/>
      <w:szCs w:val="24"/>
    </w:rPr>
  </w:style>
  <w:style w:type="character" w:styleId="Hyperlink">
    <w:name w:val="Hyperlink"/>
    <w:basedOn w:val="DefaultParagraphFont"/>
    <w:rPr>
      <w:noProof w:val="0"/>
      <w:color w:val="0000FF"/>
      <w:u w:val="singl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semiHidden/>
    <w:pPr>
      <w:spacing w:after="120"/>
    </w:pPr>
  </w:style>
  <w:style w:type="paragraph" w:styleId="List">
    <w:name w:val="List"/>
    <w:basedOn w:val="BodyText"/>
    <w:semiHidden/>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NoSpacing">
    <w:name w:val="No Spacing"/>
    <w:semiHidden/>
    <w:qFormat/>
    <w:pPr>
      <w:suppressAutoHyphens/>
    </w:pPr>
    <w:rPr>
      <w:rFonts w:ascii="Calibri" w:hAnsi="Calibri"/>
      <w:kern w:val="1"/>
      <w:sz w:val="22"/>
      <w:szCs w:val="22"/>
      <w:lang w:eastAsia="ar-SA"/>
    </w:rPr>
  </w:style>
  <w:style w:type="paragraph" w:styleId="BalloonText">
    <w:name w:val="Balloon Text"/>
    <w:basedOn w:val="Normal"/>
    <w:rPr>
      <w:rFonts w:ascii="Tahoma" w:hAnsi="Tahoma" w:cs="Tahoma"/>
      <w:sz w:val="16"/>
      <w:szCs w:val="16"/>
    </w:rPr>
  </w:style>
  <w:style w:type="paragraph" w:styleId="Header">
    <w:name w:val="header"/>
    <w:basedOn w:val="Normal"/>
    <w:semiHidden/>
    <w:pPr>
      <w:suppressLineNumbers/>
      <w:tabs>
        <w:tab w:val="center" w:pos="4680"/>
        <w:tab w:val="right" w:pos="9360"/>
      </w:tabs>
    </w:pPr>
  </w:style>
  <w:style w:type="paragraph" w:styleId="Footer">
    <w:name w:val="footer"/>
    <w:basedOn w:val="Normal"/>
    <w:semiHidden/>
    <w:pPr>
      <w:suppressLineNumbers/>
      <w:tabs>
        <w:tab w:val="center" w:pos="4680"/>
        <w:tab w:val="right" w:pos="9360"/>
      </w:tabs>
    </w:pPr>
  </w:style>
  <w:style w:type="paragraph" w:customStyle="1" w:styleId="Caption1">
    <w:name w:val="Caption1"/>
    <w:basedOn w:val="Normal"/>
    <w:rPr>
      <w:b/>
      <w:bCs/>
      <w:sz w:val="20"/>
      <w:szCs w:val="20"/>
    </w:rPr>
  </w:style>
  <w:style w:type="paragraph" w:customStyle="1" w:styleId="ContentsHeading">
    <w:name w:val="Contents Heading"/>
    <w:basedOn w:val="Heading1"/>
    <w:pPr>
      <w:suppressLineNumbers/>
      <w:spacing w:line="276" w:lineRule="auto"/>
      <w:outlineLvl w:val="9"/>
    </w:pPr>
    <w:rPr>
      <w:rFonts w:ascii="Cambria" w:hAnsi="Cambria"/>
      <w:color w:val="365F91"/>
      <w:sz w:val="28"/>
      <w:szCs w:val="28"/>
    </w:rPr>
  </w:style>
  <w:style w:type="paragraph" w:styleId="TOC1">
    <w:name w:val="toc 1"/>
    <w:basedOn w:val="Normal"/>
    <w:uiPriority w:val="39"/>
    <w:pPr>
      <w:tabs>
        <w:tab w:val="right" w:leader="dot" w:pos="9972"/>
      </w:tabs>
    </w:pPr>
  </w:style>
  <w:style w:type="paragraph" w:styleId="TOC2">
    <w:name w:val="toc 2"/>
    <w:basedOn w:val="Normal"/>
    <w:uiPriority w:val="39"/>
    <w:pPr>
      <w:tabs>
        <w:tab w:val="right" w:leader="dot" w:pos="9929"/>
      </w:tabs>
      <w:ind w:left="240"/>
    </w:pPr>
  </w:style>
  <w:style w:type="paragraph" w:styleId="TOC3">
    <w:name w:val="toc 3"/>
    <w:basedOn w:val="Normal"/>
    <w:next w:val="Normal"/>
    <w:autoRedefine/>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NormalWeb">
    <w:name w:val="Normal (Web)"/>
    <w:basedOn w:val="Normal"/>
    <w:semiHidden/>
    <w:pPr>
      <w:suppressAutoHyphens w:val="0"/>
      <w:spacing w:before="100" w:beforeAutospacing="1" w:after="115"/>
      <w:jc w:val="left"/>
    </w:pPr>
    <w:rPr>
      <w:rFonts w:ascii="Arial Unicode MS" w:eastAsia="Arial Unicode MS" w:hAnsi="Arial Unicode MS" w:cs="Arial Unicode MS"/>
      <w:kern w:val="0"/>
      <w:lang w:eastAsia="en-US"/>
    </w:rPr>
  </w:style>
  <w:style w:type="paragraph" w:customStyle="1" w:styleId="DoubleSpaced">
    <w:name w:val="Double Spaced"/>
    <w:basedOn w:val="Normal"/>
    <w:rsid w:val="00C72561"/>
    <w:pPr>
      <w:spacing w:line="480" w:lineRule="auto"/>
    </w:pPr>
  </w:style>
  <w:style w:type="paragraph" w:styleId="Revision">
    <w:name w:val="Revision"/>
    <w:hidden/>
    <w:rsid w:val="00FA71EB"/>
    <w:rPr>
      <w:rFonts w:ascii="Cambria" w:eastAsia="Cambria" w:hAnsi="Cambria"/>
      <w:kern w:val="1"/>
      <w:sz w:val="24"/>
      <w:szCs w:val="24"/>
      <w:lang w:eastAsia="ar-SA"/>
    </w:rPr>
  </w:style>
  <w:style w:type="character" w:customStyle="1" w:styleId="apple-style-span">
    <w:name w:val="apple-style-span"/>
    <w:basedOn w:val="DefaultParagraphFont"/>
    <w:rsid w:val="002169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373878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footer" Target="footer13.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footer" Target="footer8.xml"/><Relationship Id="rId16" Type="http://schemas.openxmlformats.org/officeDocument/2006/relationships/footer" Target="footer9.xml"/><Relationship Id="rId17" Type="http://schemas.openxmlformats.org/officeDocument/2006/relationships/footer" Target="footer10.xml"/><Relationship Id="rId18" Type="http://schemas.openxmlformats.org/officeDocument/2006/relationships/footer" Target="footer11.xml"/><Relationship Id="rId19" Type="http://schemas.openxmlformats.org/officeDocument/2006/relationships/footer" Target="footer12.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TotalTime>
  <Pages>8</Pages>
  <Words>1382</Words>
  <Characters>7881</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Sea Buoy Handout</vt:lpstr>
    </vt:vector>
  </TitlesOfParts>
  <Company/>
  <LinksUpToDate>false</LinksUpToDate>
  <CharactersWithSpaces>9245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 Buoy Handout</dc:title>
  <dc:subject>Adam Grant, Chris Ellison, Ed Miranda, Daniel Miyamoto</dc:subject>
  <dc:creator>Craig Hokanson</dc:creator>
  <cp:keywords/>
  <cp:lastModifiedBy>clhokan</cp:lastModifiedBy>
  <cp:revision>12</cp:revision>
  <cp:lastPrinted>1901-01-01T08:00:00Z</cp:lastPrinted>
  <dcterms:created xsi:type="dcterms:W3CDTF">2011-09-19T21:19:00Z</dcterms:created>
  <dcterms:modified xsi:type="dcterms:W3CDTF">2011-10-13T22:37:00Z</dcterms:modified>
</cp:coreProperties>
</file>